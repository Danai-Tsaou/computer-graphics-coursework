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04C5" w14:textId="30F16651" w:rsidR="00E22E8C" w:rsidRPr="007544D3" w:rsidRDefault="00537DCA" w:rsidP="007544D3">
      <w:pPr>
        <w:pStyle w:val="Standard"/>
        <w:ind w:left="4963"/>
        <w:rPr>
          <w:b/>
          <w:bCs/>
          <w:i/>
          <w:iCs/>
          <w:sz w:val="30"/>
          <w:szCs w:val="30"/>
          <w:u w:val="single"/>
          <w:lang w:val="en-US"/>
        </w:rPr>
      </w:pPr>
      <w:r w:rsidRPr="00E05F1C">
        <w:rPr>
          <w:b/>
          <w:bCs/>
          <w:i/>
          <w:iCs/>
          <w:sz w:val="30"/>
          <w:szCs w:val="30"/>
          <w:u w:val="single"/>
        </w:rPr>
        <w:t>2</w:t>
      </w:r>
      <w:r>
        <w:rPr>
          <w:b/>
          <w:bCs/>
          <w:i/>
          <w:iCs/>
          <w:sz w:val="30"/>
          <w:szCs w:val="30"/>
          <w:u w:val="single"/>
        </w:rPr>
        <w:t>η προγραμματιστική Άσκηση</w:t>
      </w:r>
      <w:r w:rsidR="007544D3">
        <w:rPr>
          <w:b/>
          <w:bCs/>
          <w:i/>
          <w:iCs/>
          <w:sz w:val="30"/>
          <w:szCs w:val="30"/>
          <w:u w:val="single"/>
        </w:rPr>
        <w:t>-</w:t>
      </w:r>
      <w:r w:rsidR="007544D3">
        <w:rPr>
          <w:b/>
          <w:bCs/>
          <w:i/>
          <w:iCs/>
          <w:sz w:val="30"/>
          <w:szCs w:val="30"/>
          <w:u w:val="single"/>
          <w:lang w:val="en-US"/>
        </w:rPr>
        <w:t>Unity</w:t>
      </w:r>
    </w:p>
    <w:p w14:paraId="1330EBFC" w14:textId="77777777" w:rsidR="00E22E8C" w:rsidDel="004858C9" w:rsidRDefault="00E22E8C">
      <w:pPr>
        <w:pStyle w:val="Standard"/>
        <w:jc w:val="center"/>
        <w:rPr>
          <w:del w:id="0" w:author="ATHANASIA-DANAI TSAOUSI" w:date="2021-03-27T03:30:00Z"/>
          <w:b/>
          <w:bCs/>
          <w:i/>
          <w:iCs/>
          <w:sz w:val="30"/>
          <w:szCs w:val="30"/>
          <w:u w:val="single"/>
        </w:rPr>
      </w:pPr>
    </w:p>
    <w:p w14:paraId="45C27245" w14:textId="01B4745E" w:rsidR="007544D3" w:rsidRPr="007544D3" w:rsidDel="004858C9" w:rsidRDefault="00537DCA">
      <w:pPr>
        <w:pStyle w:val="Standard"/>
        <w:rPr>
          <w:del w:id="1" w:author="ATHANASIA-DANAI TSAOUSI" w:date="2021-03-27T03:30:00Z"/>
          <w:b/>
          <w:bCs/>
        </w:rPr>
      </w:pPr>
      <w:del w:id="2" w:author="ATHANASIA-DANAI TSAOUSI" w:date="2021-03-27T03:30:00Z">
        <w:r w:rsidRPr="007544D3" w:rsidDel="004858C9">
          <w:rPr>
            <w:b/>
            <w:bCs/>
          </w:rPr>
          <w:delText xml:space="preserve">Μέλη ομάδας : </w:delText>
        </w:r>
      </w:del>
    </w:p>
    <w:p w14:paraId="212D73A8" w14:textId="0773C28C" w:rsidR="007544D3" w:rsidDel="004858C9" w:rsidRDefault="00537DCA">
      <w:pPr>
        <w:pStyle w:val="Standard"/>
        <w:rPr>
          <w:del w:id="3" w:author="ATHANASIA-DANAI TSAOUSI" w:date="2021-03-27T03:30:00Z"/>
        </w:rPr>
      </w:pPr>
      <w:del w:id="4" w:author="ATHANASIA-DANAI TSAOUSI" w:date="2021-03-27T03:30:00Z">
        <w:r w:rsidDel="004858C9">
          <w:delText>Πηνελόπη Ελευθεριάδη 3221</w:delText>
        </w:r>
      </w:del>
    </w:p>
    <w:p w14:paraId="56D9E408" w14:textId="05F91B67" w:rsidR="00E22E8C" w:rsidDel="004858C9" w:rsidRDefault="00537DCA" w:rsidP="007544D3">
      <w:pPr>
        <w:pStyle w:val="Standard"/>
        <w:rPr>
          <w:del w:id="5" w:author="ATHANASIA-DANAI TSAOUSI" w:date="2021-03-27T03:30:00Z"/>
        </w:rPr>
      </w:pPr>
      <w:del w:id="6" w:author="ATHANASIA-DANAI TSAOUSI" w:date="2021-03-27T03:30:00Z">
        <w:r w:rsidDel="004858C9">
          <w:delText>Δανάη -Αθανασία Τσαούση 3349</w:delText>
        </w:r>
      </w:del>
    </w:p>
    <w:p w14:paraId="2D0339D3" w14:textId="6FCE0FE4" w:rsidR="00E05F1C" w:rsidRDefault="00E05F1C">
      <w:pPr>
        <w:pStyle w:val="Standard"/>
      </w:pPr>
    </w:p>
    <w:p w14:paraId="4F449F87" w14:textId="16A8E812" w:rsidR="00E05F1C" w:rsidRDefault="00E05F1C">
      <w:pPr>
        <w:pStyle w:val="Standard"/>
      </w:pPr>
    </w:p>
    <w:p w14:paraId="68DBAED6" w14:textId="7B355F17" w:rsidR="00E05F1C" w:rsidRDefault="00147B27">
      <w:pPr>
        <w:pStyle w:val="Standard"/>
      </w:pPr>
      <w:r>
        <w:rPr>
          <w:noProof/>
        </w:rPr>
        <w:drawing>
          <wp:inline distT="0" distB="0" distL="0" distR="0" wp14:anchorId="498DF974" wp14:editId="085E60D7">
            <wp:extent cx="6120130" cy="2851150"/>
            <wp:effectExtent l="0" t="0" r="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FDAC" w14:textId="77777777" w:rsidR="00E22E8C" w:rsidRPr="00537DCA" w:rsidRDefault="00E22E8C">
      <w:pPr>
        <w:pStyle w:val="Standard"/>
        <w:rPr>
          <w:lang w:val="en-US"/>
          <w:rPrChange w:id="7" w:author="ATHANASIA-DANAI TSAOUSI" w:date="2021-01-04T15:26:00Z">
            <w:rPr/>
          </w:rPrChange>
        </w:rPr>
      </w:pPr>
    </w:p>
    <w:p w14:paraId="3111F80E" w14:textId="77777777" w:rsidR="00537DCA" w:rsidRPr="004858C9" w:rsidRDefault="00537DCA">
      <w:pPr>
        <w:pStyle w:val="Standard"/>
        <w:rPr>
          <w:ins w:id="8" w:author="ATHANASIA-DANAI TSAOUSI" w:date="2021-01-04T15:33:00Z"/>
          <w:rPrChange w:id="9" w:author="ATHANASIA-DANAI TSAOUSI" w:date="2021-03-27T03:30:00Z">
            <w:rPr>
              <w:ins w:id="10" w:author="ATHANASIA-DANAI TSAOUSI" w:date="2021-01-04T15:33:00Z"/>
              <w:lang w:val="en-US"/>
            </w:rPr>
          </w:rPrChange>
        </w:rPr>
      </w:pPr>
      <w:r w:rsidRPr="00460A24">
        <w:t>(</w:t>
      </w:r>
      <w:proofErr w:type="spellStart"/>
      <w:r>
        <w:rPr>
          <w:lang w:val="en-US"/>
        </w:rPr>
        <w:t>i</w:t>
      </w:r>
      <w:proofErr w:type="spellEnd"/>
      <w:r w:rsidRPr="00460A24">
        <w:t>)</w:t>
      </w:r>
    </w:p>
    <w:p w14:paraId="7AC3B782" w14:textId="10AE3049" w:rsidR="00537DCA" w:rsidRPr="00460A24" w:rsidRDefault="00537DCA">
      <w:pPr>
        <w:pStyle w:val="Standard"/>
        <w:rPr>
          <w:ins w:id="11" w:author="ATHANASIA-DANAI TSAOUSI" w:date="2021-01-04T15:33:00Z"/>
          <w:b/>
          <w:bCs/>
          <w:u w:val="single"/>
          <w:rPrChange w:id="12" w:author="ATHANASIA-DANAI TSAOUSI" w:date="2021-01-04T15:38:00Z">
            <w:rPr>
              <w:ins w:id="13" w:author="ATHANASIA-DANAI TSAOUSI" w:date="2021-01-04T15:33:00Z"/>
              <w:lang w:val="en-US"/>
            </w:rPr>
          </w:rPrChange>
        </w:rPr>
      </w:pPr>
      <w:ins w:id="14" w:author="ATHANASIA-DANAI TSAOUSI" w:date="2021-01-04T15:33:00Z">
        <w:r w:rsidRPr="00460A24">
          <w:rPr>
            <w:b/>
            <w:bCs/>
            <w:u w:val="single"/>
            <w:rPrChange w:id="15" w:author="ATHANASIA-DANAI TSAOUSI" w:date="2021-01-04T15:38:00Z">
              <w:rPr/>
            </w:rPrChange>
          </w:rPr>
          <w:t>ΘΕΣΗ</w:t>
        </w:r>
        <w:r w:rsidRPr="00460A24">
          <w:rPr>
            <w:b/>
            <w:bCs/>
            <w:u w:val="single"/>
            <w:rPrChange w:id="16" w:author="ATHANASIA-DANAI TSAOUSI" w:date="2021-01-04T15:38:00Z">
              <w:rPr>
                <w:u w:val="single"/>
              </w:rPr>
            </w:rPrChange>
          </w:rPr>
          <w:t>,ΜΕΓΕΘΟΣ</w:t>
        </w:r>
        <w:r w:rsidRPr="00460A24">
          <w:rPr>
            <w:b/>
            <w:bCs/>
            <w:u w:val="single"/>
            <w:rPrChange w:id="17" w:author="ATHANASIA-DANAI TSAOUSI" w:date="2021-01-04T15:38:00Z">
              <w:rPr/>
            </w:rPrChange>
          </w:rPr>
          <w:t xml:space="preserve"> ΚΑΙ ΧΡΩΜΑ</w:t>
        </w:r>
      </w:ins>
    </w:p>
    <w:p w14:paraId="4FD2EB92" w14:textId="30D28FCC" w:rsidR="00537DCA" w:rsidRDefault="00537DCA">
      <w:pPr>
        <w:pStyle w:val="Standard"/>
        <w:rPr>
          <w:ins w:id="18" w:author="ATHANASIA-DANAI TSAOUSI" w:date="2021-01-04T15:35:00Z"/>
        </w:rPr>
      </w:pPr>
      <w:r>
        <w:rPr>
          <w:lang w:val="en-US"/>
        </w:rPr>
        <w:t>O</w:t>
      </w:r>
      <w:r w:rsidRPr="00537DCA">
        <w:t xml:space="preserve"> </w:t>
      </w:r>
      <w:del w:id="19" w:author="ATHANASIA-DANAI TSAOUSI" w:date="2021-01-04T14:25:00Z">
        <w:r w:rsidDel="00BD4B6E">
          <w:rPr>
            <w:b/>
            <w:bCs/>
          </w:rPr>
          <w:delText>κυβος</w:delText>
        </w:r>
      </w:del>
      <w:ins w:id="20" w:author="ATHANASIA-DANAI TSAOUSI" w:date="2021-01-04T14:25:00Z">
        <w:r w:rsidR="00BD4B6E">
          <w:rPr>
            <w:b/>
            <w:bCs/>
          </w:rPr>
          <w:t>κύβος</w:t>
        </w:r>
      </w:ins>
      <w:r w:rsidRPr="00537DCA">
        <w:t xml:space="preserve"> </w:t>
      </w:r>
      <w:r>
        <w:t>που</w:t>
      </w:r>
      <w:r w:rsidRPr="00537DCA">
        <w:t xml:space="preserve"> </w:t>
      </w:r>
      <w:r>
        <w:t>δημιουργούμε</w:t>
      </w:r>
      <w:r w:rsidRPr="00537DCA">
        <w:t xml:space="preserve"> </w:t>
      </w:r>
      <w:ins w:id="21" w:author="ATHANASIA-DANAI TSAOUSI" w:date="2021-01-04T15:25:00Z">
        <w:r w:rsidR="00795EDA">
          <w:t>στη</w:t>
        </w:r>
        <w:r w:rsidR="00795EDA" w:rsidRPr="00537DCA">
          <w:t xml:space="preserve"> </w:t>
        </w:r>
        <w:r w:rsidR="00795EDA">
          <w:t>σκηνή</w:t>
        </w:r>
        <w:r w:rsidR="00795EDA" w:rsidRPr="00537DCA">
          <w:t xml:space="preserve"> </w:t>
        </w:r>
      </w:ins>
      <w:r>
        <w:t>εκτ</w:t>
      </w:r>
      <w:r w:rsidR="00BD4B6E">
        <w:t>ε</w:t>
      </w:r>
      <w:r w:rsidR="007544D3">
        <w:t>ί</w:t>
      </w:r>
      <w:r>
        <w:t>νεται</w:t>
      </w:r>
      <w:r w:rsidRPr="00537DCA">
        <w:t xml:space="preserve"> </w:t>
      </w:r>
      <w:r w:rsidR="00BD4B6E">
        <w:t>από</w:t>
      </w:r>
      <w:r w:rsidRPr="00537DCA">
        <w:t xml:space="preserve"> </w:t>
      </w:r>
      <w:r>
        <w:t>το</w:t>
      </w:r>
      <w:r w:rsidRPr="00537DCA">
        <w:t xml:space="preserve"> (0,0,0) </w:t>
      </w:r>
      <w:r w:rsidR="00BD4B6E">
        <w:t>μέχρι</w:t>
      </w:r>
      <w:r w:rsidRPr="00537DCA">
        <w:t xml:space="preserve"> </w:t>
      </w:r>
      <w:r>
        <w:t>το</w:t>
      </w:r>
      <w:r w:rsidRPr="00537DCA">
        <w:t xml:space="preserve"> (100,100,100) </w:t>
      </w:r>
      <w:r>
        <w:t>και</w:t>
      </w:r>
      <w:r w:rsidRPr="00537DCA">
        <w:t xml:space="preserve"> </w:t>
      </w:r>
      <w:ins w:id="22" w:author="ATHANASIA-DANAI TSAOUSI" w:date="2021-01-04T15:25:00Z">
        <w:r w:rsidR="00795EDA">
          <w:t>αυτό</w:t>
        </w:r>
        <w:r w:rsidR="00795EDA" w:rsidRPr="00537DCA">
          <w:t xml:space="preserve"> </w:t>
        </w:r>
        <w:r w:rsidR="00795EDA">
          <w:t>επιτυγχάνεται</w:t>
        </w:r>
        <w:r w:rsidR="00795EDA" w:rsidRPr="00537DCA">
          <w:t xml:space="preserve"> </w:t>
        </w:r>
        <w:r w:rsidR="00795EDA">
          <w:t>με</w:t>
        </w:r>
        <w:r w:rsidR="00795EDA" w:rsidRPr="00537DCA">
          <w:t xml:space="preserve"> </w:t>
        </w:r>
        <w:proofErr w:type="gramStart"/>
        <w:r w:rsidR="00795EDA">
          <w:rPr>
            <w:lang w:val="en-US"/>
          </w:rPr>
          <w:t>Position</w:t>
        </w:r>
        <w:r w:rsidR="00795EDA" w:rsidRPr="00537DCA">
          <w:rPr>
            <w:rPrChange w:id="23" w:author="ATHANASIA-DANAI TSAOUSI" w:date="2021-01-04T15:33:00Z">
              <w:rPr>
                <w:lang w:val="en-US"/>
              </w:rPr>
            </w:rPrChange>
          </w:rPr>
          <w:t xml:space="preserve"> :</w:t>
        </w:r>
        <w:proofErr w:type="gramEnd"/>
        <w:r w:rsidR="00795EDA" w:rsidRPr="00537DCA">
          <w:rPr>
            <w:rPrChange w:id="24" w:author="ATHANASIA-DANAI TSAOUSI" w:date="2021-01-04T15:33:00Z">
              <w:rPr>
                <w:lang w:val="en-US"/>
              </w:rPr>
            </w:rPrChange>
          </w:rPr>
          <w:t xml:space="preserve"> </w:t>
        </w:r>
      </w:ins>
      <w:ins w:id="25" w:author="ATHANASIA-DANAI TSAOUSI" w:date="2021-01-04T15:26:00Z">
        <w:r w:rsidR="00795EDA" w:rsidRPr="00537DCA">
          <w:rPr>
            <w:rPrChange w:id="26" w:author="ATHANASIA-DANAI TSAOUSI" w:date="2021-01-04T15:33:00Z">
              <w:rPr>
                <w:lang w:val="en-US"/>
              </w:rPr>
            </w:rPrChange>
          </w:rPr>
          <w:t xml:space="preserve"> </w:t>
        </w:r>
        <w:r w:rsidRPr="00537DCA">
          <w:rPr>
            <w:rPrChange w:id="27" w:author="ATHANASIA-DANAI TSAOUSI" w:date="2021-01-04T15:33:00Z">
              <w:rPr>
                <w:lang w:val="en-US"/>
              </w:rPr>
            </w:rPrChange>
          </w:rPr>
          <w:t>(</w:t>
        </w:r>
        <w:r w:rsidR="00795EDA" w:rsidRPr="00537DCA">
          <w:rPr>
            <w:rPrChange w:id="28" w:author="ATHANASIA-DANAI TSAOUSI" w:date="2021-01-04T15:33:00Z">
              <w:rPr>
                <w:lang w:val="en-US"/>
              </w:rPr>
            </w:rPrChange>
          </w:rPr>
          <w:t>50</w:t>
        </w:r>
        <w:r w:rsidRPr="00537DCA">
          <w:rPr>
            <w:rPrChange w:id="29" w:author="ATHANASIA-DANAI TSAOUSI" w:date="2021-01-04T15:33:00Z">
              <w:rPr>
                <w:lang w:val="en-US"/>
              </w:rPr>
            </w:rPrChange>
          </w:rPr>
          <w:t xml:space="preserve">,50,50) </w:t>
        </w:r>
        <w:r>
          <w:t>και</w:t>
        </w:r>
        <w:r w:rsidRPr="00537DCA">
          <w:t xml:space="preserve"> </w:t>
        </w:r>
        <w:r>
          <w:rPr>
            <w:lang w:val="en-US"/>
          </w:rPr>
          <w:t>Scale</w:t>
        </w:r>
        <w:r w:rsidRPr="00537DCA">
          <w:rPr>
            <w:rPrChange w:id="30" w:author="ATHANASIA-DANAI TSAOUSI" w:date="2021-01-04T15:33:00Z">
              <w:rPr>
                <w:lang w:val="en-US"/>
              </w:rPr>
            </w:rPrChange>
          </w:rPr>
          <w:t xml:space="preserve"> :</w:t>
        </w:r>
        <w:r w:rsidRPr="00537DCA">
          <w:t xml:space="preserve"> (100,100,100) </w:t>
        </w:r>
        <w:r w:rsidRPr="00537DCA">
          <w:rPr>
            <w:rPrChange w:id="31" w:author="ATHANASIA-DANAI TSAOUSI" w:date="2021-01-04T15:33:00Z">
              <w:rPr>
                <w:lang w:val="en-US"/>
              </w:rPr>
            </w:rPrChange>
          </w:rPr>
          <w:t xml:space="preserve"> .</w:t>
        </w:r>
        <w:r>
          <w:t>Προστίθεται</w:t>
        </w:r>
        <w:r w:rsidRPr="00537DCA">
          <w:t xml:space="preserve"> </w:t>
        </w:r>
        <w:r>
          <w:t>σε</w:t>
        </w:r>
        <w:r w:rsidRPr="00537DCA">
          <w:t xml:space="preserve"> </w:t>
        </w:r>
        <w:r>
          <w:t>αυτό</w:t>
        </w:r>
      </w:ins>
      <w:ins w:id="32" w:author="ATHANASIA-DANAI TSAOUSI" w:date="2021-01-04T15:27:00Z">
        <w:r>
          <w:t>ν</w:t>
        </w:r>
        <w:r w:rsidRPr="00537DCA">
          <w:t xml:space="preserve"> </w:t>
        </w:r>
        <w:r>
          <w:t>το</w:t>
        </w:r>
        <w:r w:rsidRPr="00537DCA">
          <w:t xml:space="preserve"> </w:t>
        </w:r>
        <w:r>
          <w:rPr>
            <w:lang w:val="en-US"/>
          </w:rPr>
          <w:t>component</w:t>
        </w:r>
        <w:r w:rsidRPr="00537DCA">
          <w:rPr>
            <w:rPrChange w:id="33" w:author="ATHANASIA-DANAI TSAOUSI" w:date="2021-01-04T15:3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RandColor</w:t>
        </w:r>
        <w:r w:rsidRPr="00537DCA">
          <w:rPr>
            <w:rPrChange w:id="34" w:author="ATHANASIA-DANAI TSAOUSI" w:date="2021-01-04T15:33:00Z">
              <w:rPr>
                <w:lang w:val="en-US"/>
              </w:rPr>
            </w:rPrChange>
          </w:rPr>
          <w:t>.</w:t>
        </w:r>
        <w:r>
          <w:rPr>
            <w:lang w:val="en-US"/>
          </w:rPr>
          <w:t>cs</w:t>
        </w:r>
        <w:r w:rsidRPr="00537DCA">
          <w:rPr>
            <w:rPrChange w:id="35" w:author="ATHANASIA-DANAI TSAOUSI" w:date="2021-01-04T15:33:00Z">
              <w:rPr>
                <w:lang w:val="en-US"/>
              </w:rPr>
            </w:rPrChange>
          </w:rPr>
          <w:t xml:space="preserve"> </w:t>
        </w:r>
        <w:r>
          <w:t>ώστε</w:t>
        </w:r>
        <w:r w:rsidRPr="00537DCA">
          <w:t xml:space="preserve"> </w:t>
        </w:r>
        <w:r>
          <w:t>να</w:t>
        </w:r>
        <w:r w:rsidRPr="00537DCA">
          <w:t xml:space="preserve"> </w:t>
        </w:r>
      </w:ins>
      <w:del w:id="36" w:author="ATHANASIA-DANAI TSAOUSI" w:date="2021-01-04T14:26:00Z">
        <w:r w:rsidDel="00BD4B6E">
          <w:delText>εχει</w:delText>
        </w:r>
      </w:del>
      <w:ins w:id="37" w:author="ATHANASIA-DANAI TSAOUSI" w:date="2021-01-04T14:26:00Z">
        <w:r w:rsidR="00BD4B6E">
          <w:t>έχει</w:t>
        </w:r>
      </w:ins>
      <w:r w:rsidRPr="00537DCA">
        <w:t xml:space="preserve"> </w:t>
      </w:r>
      <w:del w:id="38" w:author="ATHANASIA-DANAI TSAOUSI" w:date="2021-01-04T14:26:00Z">
        <w:r w:rsidDel="00BD4B6E">
          <w:delText>τυχαιο</w:delText>
        </w:r>
      </w:del>
      <w:ins w:id="39" w:author="ATHANASIA-DANAI TSAOUSI" w:date="2021-01-04T14:26:00Z">
        <w:r w:rsidR="00BD4B6E">
          <w:t>τυχαίο</w:t>
        </w:r>
      </w:ins>
      <w:r w:rsidRPr="00537DCA">
        <w:t xml:space="preserve"> </w:t>
      </w:r>
      <w:del w:id="40" w:author="ATHANASIA-DANAI TSAOUSI" w:date="2021-01-04T14:26:00Z">
        <w:r w:rsidDel="00BD4B6E">
          <w:delText>χρωμα</w:delText>
        </w:r>
      </w:del>
      <w:ins w:id="41" w:author="ATHANASIA-DANAI TSAOUSI" w:date="2021-01-04T14:26:00Z">
        <w:r w:rsidR="00BD4B6E">
          <w:t>χρώμα</w:t>
        </w:r>
      </w:ins>
      <w:r w:rsidRPr="00537DCA">
        <w:t xml:space="preserve"> </w:t>
      </w:r>
      <w:del w:id="42" w:author="ATHANASIA-DANAI TSAOUSI" w:date="2021-01-04T14:26:00Z">
        <w:r w:rsidDel="00BD4B6E">
          <w:delText>μεσω</w:delText>
        </w:r>
      </w:del>
      <w:ins w:id="43" w:author="ATHANASIA-DANAI TSAOUSI" w:date="2021-01-04T14:26:00Z">
        <w:r w:rsidR="00BD4B6E">
          <w:t>μέσω</w:t>
        </w:r>
      </w:ins>
      <w:r w:rsidRPr="00537DCA">
        <w:t xml:space="preserve"> </w:t>
      </w:r>
      <w:r>
        <w:t>της</w:t>
      </w:r>
      <w:r w:rsidRPr="00537DCA">
        <w:t xml:space="preserve"> </w:t>
      </w:r>
      <w:ins w:id="44" w:author="ATHANASIA-DANAI TSAOUSI" w:date="2021-01-04T15:27:00Z">
        <w:r w:rsidRPr="00537DCA">
          <w:rPr>
            <w:rFonts w:cs="Times New Roman"/>
            <w:color w:val="000000"/>
            <w:kern w:val="0"/>
            <w:lang w:val="en-US" w:bidi="ar-SA"/>
            <w:rPrChange w:id="45" w:author="ATHANASIA-DANAI TSAOUSI" w:date="2021-01-04T15:31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Random</w:t>
        </w:r>
        <w:r w:rsidRPr="00537DCA">
          <w:rPr>
            <w:rFonts w:cs="Times New Roman"/>
            <w:color w:val="000000"/>
            <w:kern w:val="0"/>
            <w:lang w:bidi="ar-SA"/>
            <w:rPrChange w:id="46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.</w:t>
        </w:r>
        <w:r w:rsidRPr="00537DCA">
          <w:rPr>
            <w:rFonts w:cs="Times New Roman"/>
            <w:color w:val="000000"/>
            <w:kern w:val="0"/>
            <w:lang w:val="en-US" w:bidi="ar-SA"/>
            <w:rPrChange w:id="47" w:author="ATHANASIA-DANAI TSAOUSI" w:date="2021-01-04T15:31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ColorHSV</w:t>
        </w:r>
      </w:ins>
      <w:ins w:id="48" w:author="ATHANASIA-DANAI TSAOUSI" w:date="2021-01-04T15:28:00Z">
        <w:r w:rsidRPr="00537DCA">
          <w:rPr>
            <w:rFonts w:cs="Times New Roman"/>
            <w:color w:val="000000"/>
            <w:kern w:val="0"/>
            <w:lang w:bidi="ar-SA"/>
          </w:rPr>
          <w:t>()</w:t>
        </w:r>
      </w:ins>
      <w:del w:id="49" w:author="ATHANASIA-DANAI TSAOUSI" w:date="2021-01-04T15:27:00Z">
        <w:r w:rsidRPr="00537DCA" w:rsidDel="00537DCA">
          <w:rPr>
            <w:rFonts w:cs="Times New Roman"/>
            <w:lang w:val="en-US"/>
            <w:rPrChange w:id="50" w:author="ATHANASIA-DANAI TSAOUSI" w:date="2021-01-04T15:28:00Z">
              <w:rPr>
                <w:lang w:val="en-US"/>
              </w:rPr>
            </w:rPrChange>
          </w:rPr>
          <w:delText>RandomColors</w:delText>
        </w:r>
      </w:del>
      <w:ins w:id="51" w:author="ATHANASIA-DANAI TSAOUSI" w:date="2021-01-04T14:27:00Z">
        <w:r w:rsidR="00A776E2" w:rsidRPr="00537DCA">
          <w:rPr>
            <w:rFonts w:cs="Times New Roman"/>
            <w:rPrChange w:id="52" w:author="ATHANASIA-DANAI TSAOUSI" w:date="2021-01-04T15:33:00Z">
              <w:rPr/>
            </w:rPrChange>
          </w:rPr>
          <w:t xml:space="preserve"> </w:t>
        </w:r>
      </w:ins>
      <w:r w:rsidRPr="00537DCA">
        <w:t>.</w:t>
      </w:r>
    </w:p>
    <w:p w14:paraId="18E33FB5" w14:textId="77777777" w:rsidR="00537DCA" w:rsidRDefault="00537DCA">
      <w:pPr>
        <w:pStyle w:val="Standard"/>
        <w:rPr>
          <w:ins w:id="53" w:author="ATHANASIA-DANAI TSAOUSI" w:date="2021-01-04T15:33:00Z"/>
        </w:rPr>
      </w:pPr>
    </w:p>
    <w:p w14:paraId="4B680FBA" w14:textId="623B4F67" w:rsidR="00537DCA" w:rsidRPr="00460A24" w:rsidRDefault="00537DCA">
      <w:pPr>
        <w:pStyle w:val="Standard"/>
        <w:rPr>
          <w:ins w:id="54" w:author="ATHANASIA-DANAI TSAOUSI" w:date="2021-01-04T15:33:00Z"/>
          <w:b/>
          <w:bCs/>
          <w:u w:val="single"/>
          <w:rPrChange w:id="55" w:author="ATHANASIA-DANAI TSAOUSI" w:date="2021-01-04T15:38:00Z">
            <w:rPr>
              <w:ins w:id="56" w:author="ATHANASIA-DANAI TSAOUSI" w:date="2021-01-04T15:33:00Z"/>
              <w:lang w:val="en-US"/>
            </w:rPr>
          </w:rPrChange>
        </w:rPr>
      </w:pPr>
      <w:ins w:id="57" w:author="ATHANASIA-DANAI TSAOUSI" w:date="2021-01-04T15:33:00Z">
        <w:r w:rsidRPr="00460A24">
          <w:rPr>
            <w:b/>
            <w:bCs/>
            <w:u w:val="single"/>
            <w:rPrChange w:id="58" w:author="ATHANASIA-DANAI TSAOUSI" w:date="2021-01-04T15:38:00Z">
              <w:rPr/>
            </w:rPrChange>
          </w:rPr>
          <w:t>ΔΙΑΦΑΝΕΙΑ</w:t>
        </w:r>
      </w:ins>
    </w:p>
    <w:p w14:paraId="7284852C" w14:textId="5A37F26F" w:rsidR="00537DCA" w:rsidRDefault="00537DCA">
      <w:pPr>
        <w:pStyle w:val="Standard"/>
        <w:rPr>
          <w:ins w:id="59" w:author="ATHANASIA-DANAI TSAOUSI" w:date="2021-01-04T15:35:00Z"/>
          <w:rFonts w:cs="Times New Roman"/>
          <w:color w:val="000000"/>
          <w:kern w:val="0"/>
          <w:lang w:bidi="ar-SA"/>
        </w:rPr>
      </w:pPr>
      <w:ins w:id="60" w:author="ATHANASIA-DANAI TSAOUSI" w:date="2021-01-04T15:33:00Z">
        <w:r>
          <w:rPr>
            <w:lang w:val="en-US"/>
          </w:rPr>
          <w:t>M</w:t>
        </w:r>
      </w:ins>
      <w:ins w:id="61" w:author="ATHANASIA-DANAI TSAOUSI" w:date="2021-01-04T15:29:00Z">
        <w:r>
          <w:t>ε</w:t>
        </w:r>
        <w:r w:rsidRPr="00537DCA">
          <w:t xml:space="preserve"> </w:t>
        </w:r>
        <w:r>
          <w:t>την</w:t>
        </w:r>
        <w:r w:rsidRPr="00537DCA">
          <w:t xml:space="preserve"> </w:t>
        </w:r>
        <w:r>
          <w:t>συνάρτηση</w:t>
        </w:r>
        <w:r w:rsidRPr="00537DCA">
          <w:t xml:space="preserve"> </w:t>
        </w:r>
        <w:proofErr w:type="gramStart"/>
        <w:r w:rsidRPr="00537DCA">
          <w:rPr>
            <w:rFonts w:cs="Times New Roman"/>
            <w:lang w:val="en-US"/>
            <w:rPrChange w:id="62" w:author="ATHANASIA-DANAI TSAOUSI" w:date="2021-01-04T15:30:00Z">
              <w:rPr>
                <w:lang w:val="en-US"/>
              </w:rPr>
            </w:rPrChange>
          </w:rPr>
          <w:t>ChangeMode</w:t>
        </w:r>
        <w:r w:rsidRPr="00537DCA">
          <w:rPr>
            <w:rFonts w:cs="Times New Roman"/>
            <w:color w:val="000000"/>
            <w:kern w:val="0"/>
            <w:lang w:bidi="ar-SA"/>
            <w:rPrChange w:id="63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(</w:t>
        </w:r>
        <w:proofErr w:type="gramEnd"/>
        <w:r w:rsidRPr="00537DCA">
          <w:rPr>
            <w:rFonts w:cs="Times New Roman"/>
            <w:color w:val="000000"/>
            <w:kern w:val="0"/>
            <w:lang w:bidi="ar-SA"/>
            <w:rPrChange w:id="64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rPrChange>
          </w:rPr>
          <w:t>)</w:t>
        </w:r>
      </w:ins>
      <w:ins w:id="65" w:author="ATHANASIA-DANAI TSAOUSI" w:date="2021-01-04T15:30:00Z"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</w:ins>
      <w:ins w:id="66" w:author="ATHANASIA-DANAI TSAOUSI" w:date="2021-01-04T15:32:00Z">
        <w:r>
          <w:rPr>
            <w:rFonts w:cs="Times New Roman"/>
            <w:color w:val="000000"/>
            <w:kern w:val="0"/>
            <w:lang w:bidi="ar-SA"/>
          </w:rPr>
          <w:t>ενεργοποιείται</w:t>
        </w:r>
      </w:ins>
      <w:ins w:id="67" w:author="ATHANASIA-DANAI TSAOUSI" w:date="2021-01-04T15:30:00Z"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σε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val="en-US" w:bidi="ar-SA"/>
          </w:rPr>
          <w:t>runtime</w:t>
        </w:r>
        <w:r w:rsidRPr="00537DCA">
          <w:rPr>
            <w:rFonts w:cs="Times New Roman"/>
            <w:color w:val="000000"/>
            <w:kern w:val="0"/>
            <w:lang w:bidi="ar-SA"/>
            <w:rPrChange w:id="68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>
          <w:rPr>
            <w:rFonts w:cs="Times New Roman"/>
            <w:color w:val="000000"/>
            <w:kern w:val="0"/>
            <w:lang w:val="en-US" w:bidi="ar-SA"/>
          </w:rPr>
          <w:t>to</w:t>
        </w:r>
        <w:r w:rsidRPr="00537DCA">
          <w:rPr>
            <w:rFonts w:cs="Times New Roman"/>
            <w:color w:val="000000"/>
            <w:kern w:val="0"/>
            <w:lang w:bidi="ar-SA"/>
            <w:rPrChange w:id="69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>
          <w:rPr>
            <w:rFonts w:cs="Times New Roman"/>
            <w:color w:val="000000"/>
            <w:kern w:val="0"/>
            <w:lang w:val="en-US" w:bidi="ar-SA"/>
          </w:rPr>
          <w:t>blend</w:t>
        </w:r>
        <w:r w:rsidRPr="00537DCA">
          <w:rPr>
            <w:rFonts w:cs="Times New Roman"/>
            <w:color w:val="000000"/>
            <w:kern w:val="0"/>
            <w:lang w:bidi="ar-SA"/>
            <w:rPrChange w:id="70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>
          <w:rPr>
            <w:rFonts w:cs="Times New Roman"/>
            <w:color w:val="000000"/>
            <w:kern w:val="0"/>
            <w:lang w:val="en-US" w:bidi="ar-SA"/>
          </w:rPr>
          <w:t>mode</w:t>
        </w:r>
        <w:r w:rsidRPr="00537DCA">
          <w:rPr>
            <w:rFonts w:cs="Times New Roman"/>
            <w:color w:val="000000"/>
            <w:kern w:val="0"/>
            <w:lang w:bidi="ar-SA"/>
            <w:rPrChange w:id="71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</w:ins>
      <w:ins w:id="72" w:author="ATHANASIA-DANAI TSAOUSI" w:date="2021-01-04T15:31:00Z">
        <w:r w:rsidRPr="00537DCA">
          <w:rPr>
            <w:rFonts w:cs="Times New Roman"/>
            <w:color w:val="000000"/>
            <w:kern w:val="0"/>
            <w:lang w:bidi="ar-SA"/>
            <w:rPrChange w:id="73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: </w:t>
        </w:r>
        <w:r>
          <w:rPr>
            <w:rFonts w:cs="Times New Roman"/>
            <w:color w:val="000000"/>
            <w:kern w:val="0"/>
            <w:lang w:val="en-US" w:bidi="ar-SA"/>
          </w:rPr>
          <w:t>Transparent</w:t>
        </w:r>
        <w:r w:rsidRPr="00537DCA">
          <w:rPr>
            <w:rFonts w:cs="Times New Roman"/>
            <w:color w:val="000000"/>
            <w:kern w:val="0"/>
            <w:lang w:bidi="ar-SA"/>
            <w:rPrChange w:id="74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</w:ins>
      <w:ins w:id="75" w:author="ATHANASIA-DANAI TSAOUSI" w:date="2021-01-04T15:56:00Z">
        <w:r w:rsidR="004F0557">
          <w:rPr>
            <w:rFonts w:cs="Times New Roman"/>
            <w:color w:val="000000"/>
            <w:kern w:val="0"/>
            <w:lang w:bidi="ar-SA"/>
          </w:rPr>
          <w:t>περνώντας τις τιμές</w:t>
        </w:r>
      </w:ins>
      <w:ins w:id="76" w:author="ATHANASIA-DANAI TSAOUSI" w:date="2021-01-04T15:58:00Z">
        <w:r w:rsidR="004F0557">
          <w:rPr>
            <w:rFonts w:cs="Times New Roman"/>
            <w:color w:val="000000"/>
            <w:kern w:val="0"/>
            <w:lang w:bidi="ar-SA"/>
          </w:rPr>
          <w:t xml:space="preserve"> που βρίσκονται</w:t>
        </w:r>
        <w:r w:rsidR="004F0557" w:rsidRPr="004F0557">
          <w:rPr>
            <w:rFonts w:cs="Times New Roman"/>
            <w:color w:val="000000"/>
            <w:kern w:val="0"/>
            <w:lang w:bidi="ar-SA"/>
            <w:rPrChange w:id="77" w:author="ATHANASIA-DANAI TSAOUSI" w:date="2021-01-04T15:58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 w:rsidR="004F0557">
          <w:rPr>
            <w:rFonts w:cs="Times New Roman"/>
            <w:color w:val="000000"/>
            <w:kern w:val="0"/>
            <w:lang w:bidi="ar-SA"/>
          </w:rPr>
          <w:t xml:space="preserve">στο </w:t>
        </w:r>
      </w:ins>
      <w:ins w:id="78" w:author="ATHANASIA-DANAI TSAOUSI" w:date="2021-01-04T15:56:00Z">
        <w:r w:rsidR="004F0557">
          <w:rPr>
            <w:rFonts w:cs="Times New Roman"/>
            <w:color w:val="000000"/>
            <w:kern w:val="0"/>
            <w:lang w:bidi="ar-SA"/>
          </w:rPr>
          <w:t xml:space="preserve"> </w:t>
        </w:r>
      </w:ins>
      <w:ins w:id="79" w:author="ATHANASIA-DANAI TSAOUSI" w:date="2021-01-04T15:57:00Z">
        <w:r w:rsidR="004F0557" w:rsidRPr="004F0557">
          <w:rPr>
            <w:rFonts w:cs="Times New Roman"/>
            <w:color w:val="000000" w:themeColor="text1"/>
            <w:kern w:val="0"/>
            <w:lang w:bidi="ar-SA"/>
            <w:rPrChange w:id="80" w:author="ATHANASIA-DANAI TSAOUSI" w:date="2021-01-04T15:57:00Z"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rPrChange>
          </w:rPr>
          <w:t>StandardShaderGUI</w:t>
        </w:r>
      </w:ins>
      <w:ins w:id="81" w:author="ATHANASIA-DANAI TSAOUSI" w:date="2021-01-04T15:58:00Z">
        <w:r w:rsidR="004F0557">
          <w:rPr>
            <w:rFonts w:cs="Times New Roman"/>
            <w:color w:val="000000" w:themeColor="text1"/>
            <w:kern w:val="0"/>
            <w:lang w:bidi="ar-SA"/>
          </w:rPr>
          <w:t xml:space="preserve"> για το συγκεκριμένο </w:t>
        </w:r>
        <w:r w:rsidR="004F0557">
          <w:rPr>
            <w:rFonts w:cs="Times New Roman"/>
            <w:color w:val="000000" w:themeColor="text1"/>
            <w:kern w:val="0"/>
            <w:lang w:val="en-US" w:bidi="ar-SA"/>
          </w:rPr>
          <w:t>mode</w:t>
        </w:r>
        <w:r w:rsidR="004F0557" w:rsidRPr="004F0557">
          <w:rPr>
            <w:rFonts w:cs="Times New Roman"/>
            <w:color w:val="000000" w:themeColor="text1"/>
            <w:kern w:val="0"/>
            <w:lang w:bidi="ar-SA"/>
            <w:rPrChange w:id="82" w:author="ATHANASIA-DANAI TSAOUSI" w:date="2021-01-04T15:58:00Z">
              <w:rPr>
                <w:rFonts w:cs="Times New Roman"/>
                <w:color w:val="000000" w:themeColor="text1"/>
                <w:kern w:val="0"/>
                <w:lang w:val="en-US" w:bidi="ar-SA"/>
              </w:rPr>
            </w:rPrChange>
          </w:rPr>
          <w:t xml:space="preserve"> </w:t>
        </w:r>
      </w:ins>
      <w:ins w:id="83" w:author="ATHANASIA-DANAI TSAOUSI" w:date="2021-01-04T15:31:00Z">
        <w:r>
          <w:rPr>
            <w:rFonts w:cs="Times New Roman"/>
            <w:color w:val="000000"/>
            <w:kern w:val="0"/>
            <w:lang w:bidi="ar-SA"/>
          </w:rPr>
          <w:t>και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με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την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</w:ins>
      <w:ins w:id="84" w:author="ATHANASIA-DANAI TSAOUSI" w:date="2021-01-04T15:32:00Z">
        <w:r>
          <w:rPr>
            <w:rFonts w:cs="Times New Roman"/>
            <w:color w:val="000000"/>
            <w:kern w:val="0"/>
            <w:lang w:bidi="ar-SA"/>
          </w:rPr>
          <w:t>συνάρτηση</w:t>
        </w:r>
      </w:ins>
      <w:ins w:id="85" w:author="ATHANASIA-DANAI TSAOUSI" w:date="2021-01-04T15:31:00Z"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 w:rsidRPr="00537DCA">
          <w:rPr>
            <w:rFonts w:cs="Times New Roman"/>
            <w:color w:val="000000"/>
            <w:kern w:val="0"/>
            <w:lang w:val="en-US" w:bidi="ar-SA"/>
            <w:rPrChange w:id="86" w:author="ATHANASIA-DANAI TSAOUSI" w:date="2021-01-04T15:31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ChangeAlpha</w:t>
        </w:r>
        <w:r w:rsidRPr="00537DCA">
          <w:rPr>
            <w:rFonts w:cs="Times New Roman"/>
            <w:color w:val="000000"/>
            <w:kern w:val="0"/>
            <w:lang w:bidi="ar-SA"/>
            <w:rPrChange w:id="87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(</w:t>
        </w:r>
        <w:r w:rsidRPr="00537DCA">
          <w:rPr>
            <w:rFonts w:cs="Times New Roman"/>
            <w:color w:val="000000"/>
            <w:kern w:val="0"/>
            <w:lang w:val="en-US" w:bidi="ar-SA"/>
            <w:rPrChange w:id="88" w:author="ATHANASIA-DANAI TSAOUSI" w:date="2021-01-04T15:31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Material</w:t>
        </w:r>
        <w:r w:rsidRPr="00537DCA">
          <w:rPr>
            <w:rFonts w:cs="Times New Roman"/>
            <w:color w:val="000000"/>
            <w:kern w:val="0"/>
            <w:lang w:bidi="ar-SA"/>
            <w:rPrChange w:id="89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 xml:space="preserve"> </w:t>
        </w:r>
        <w:r w:rsidRPr="00537DCA">
          <w:rPr>
            <w:rFonts w:cs="Times New Roman"/>
            <w:color w:val="000000"/>
            <w:kern w:val="0"/>
            <w:lang w:val="en-US" w:bidi="ar-SA"/>
            <w:rPrChange w:id="90" w:author="ATHANASIA-DANAI TSAOUSI" w:date="2021-01-04T15:31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mat</w:t>
        </w:r>
        <w:r w:rsidRPr="00537DCA">
          <w:rPr>
            <w:rFonts w:cs="Times New Roman"/>
            <w:color w:val="000000" w:themeColor="text1"/>
            <w:kern w:val="0"/>
            <w:lang w:bidi="ar-SA"/>
            <w:rPrChange w:id="91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,</w:t>
        </w:r>
        <w:r w:rsidRPr="00537DCA">
          <w:rPr>
            <w:rFonts w:cs="Times New Roman"/>
            <w:color w:val="000000" w:themeColor="text1"/>
            <w:kern w:val="0"/>
            <w:lang w:val="en-US" w:bidi="ar-SA"/>
            <w:rPrChange w:id="92" w:author="ATHANASIA-DANAI TSAOUSI" w:date="2021-01-04T15:31:00Z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rPrChange>
          </w:rPr>
          <w:t>float</w:t>
        </w:r>
        <w:r w:rsidRPr="00537DCA">
          <w:rPr>
            <w:rFonts w:cs="Times New Roman"/>
            <w:color w:val="000000" w:themeColor="text1"/>
            <w:kern w:val="0"/>
            <w:lang w:bidi="ar-SA"/>
            <w:rPrChange w:id="93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 xml:space="preserve"> </w:t>
        </w:r>
        <w:r w:rsidRPr="00537DCA">
          <w:rPr>
            <w:rFonts w:cs="Times New Roman"/>
            <w:color w:val="000000"/>
            <w:kern w:val="0"/>
            <w:lang w:val="en-US" w:bidi="ar-SA"/>
            <w:rPrChange w:id="94" w:author="ATHANASIA-DANAI TSAOUSI" w:date="2021-01-04T15:31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alphaVal</w:t>
        </w:r>
        <w:r w:rsidRPr="00537DCA">
          <w:rPr>
            <w:rFonts w:cs="Times New Roman"/>
            <w:color w:val="000000"/>
            <w:kern w:val="0"/>
            <w:lang w:bidi="ar-SA"/>
            <w:rPrChange w:id="95" w:author="ATHANASIA-DANAI TSAOUSI" w:date="2021-01-04T15:3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)</w:t>
        </w:r>
        <w:r w:rsidRPr="00537DCA">
          <w:rPr>
            <w:rFonts w:cs="Times New Roman"/>
            <w:color w:val="000000"/>
            <w:kern w:val="0"/>
            <w:lang w:bidi="ar-SA"/>
            <w:rPrChange w:id="96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</w:ins>
      <w:ins w:id="97" w:author="ATHANASIA-DANAI TSAOUSI" w:date="2021-01-04T15:32:00Z">
        <w:r>
          <w:rPr>
            <w:rFonts w:cs="Times New Roman"/>
            <w:color w:val="000000"/>
            <w:kern w:val="0"/>
            <w:lang w:bidi="ar-SA"/>
          </w:rPr>
          <w:t>αλλάζουμε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σε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val="en-US" w:bidi="ar-SA"/>
          </w:rPr>
          <w:t>runtime</w:t>
        </w:r>
        <w:r w:rsidRPr="00537DCA">
          <w:rPr>
            <w:rFonts w:cs="Times New Roman"/>
            <w:color w:val="000000"/>
            <w:kern w:val="0"/>
            <w:lang w:bidi="ar-SA"/>
            <w:rPrChange w:id="98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την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τιμή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bidi="ar-SA"/>
          </w:rPr>
          <w:t>της</w:t>
        </w:r>
        <w:r w:rsidRPr="00537DCA">
          <w:rPr>
            <w:rFonts w:cs="Times New Roman"/>
            <w:color w:val="000000"/>
            <w:kern w:val="0"/>
            <w:lang w:bidi="ar-SA"/>
          </w:rPr>
          <w:t xml:space="preserve"> </w:t>
        </w:r>
        <w:r>
          <w:rPr>
            <w:rFonts w:cs="Times New Roman"/>
            <w:color w:val="000000"/>
            <w:kern w:val="0"/>
            <w:lang w:val="en-US" w:bidi="ar-SA"/>
          </w:rPr>
          <w:t>alpha</w:t>
        </w:r>
        <w:r w:rsidRPr="00537DCA">
          <w:rPr>
            <w:rFonts w:cs="Times New Roman"/>
            <w:color w:val="000000"/>
            <w:kern w:val="0"/>
            <w:lang w:bidi="ar-SA"/>
            <w:rPrChange w:id="99" w:author="ATHANASIA-DANAI TSAOUSI" w:date="2021-01-04T15:33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>.</w:t>
        </w:r>
      </w:ins>
    </w:p>
    <w:p w14:paraId="330E0443" w14:textId="77777777" w:rsidR="00537DCA" w:rsidRDefault="00537DCA">
      <w:pPr>
        <w:pStyle w:val="Standard"/>
        <w:rPr>
          <w:ins w:id="100" w:author="ATHANASIA-DANAI TSAOUSI" w:date="2021-01-04T15:33:00Z"/>
          <w:rFonts w:cs="Times New Roman"/>
          <w:color w:val="000000"/>
          <w:kern w:val="0"/>
          <w:lang w:bidi="ar-SA"/>
        </w:rPr>
      </w:pPr>
    </w:p>
    <w:p w14:paraId="781D8492" w14:textId="1D66A28B" w:rsidR="00537DCA" w:rsidRPr="00460A24" w:rsidRDefault="00537DCA">
      <w:pPr>
        <w:pStyle w:val="Standard"/>
        <w:rPr>
          <w:ins w:id="101" w:author="ATHANASIA-DANAI TSAOUSI" w:date="2021-01-04T15:29:00Z"/>
          <w:rFonts w:cs="Times New Roman"/>
          <w:b/>
          <w:bCs/>
          <w:u w:val="single"/>
          <w:rPrChange w:id="102" w:author="ATHANASIA-DANAI TSAOUSI" w:date="2021-01-04T15:38:00Z">
            <w:rPr>
              <w:ins w:id="103" w:author="ATHANASIA-DANAI TSAOUSI" w:date="2021-01-04T15:29:00Z"/>
            </w:rPr>
          </w:rPrChange>
        </w:rPr>
      </w:pPr>
      <w:ins w:id="104" w:author="ATHANASIA-DANAI TSAOUSI" w:date="2021-01-04T15:34:00Z">
        <w:r w:rsidRPr="00460A24">
          <w:rPr>
            <w:rFonts w:cs="Times New Roman"/>
            <w:b/>
            <w:bCs/>
            <w:color w:val="000000"/>
            <w:kern w:val="0"/>
            <w:u w:val="single"/>
            <w:lang w:bidi="ar-SA"/>
            <w:rPrChange w:id="105" w:author="ATHANASIA-DANAI TSAOUSI" w:date="2021-01-04T15:38:00Z">
              <w:rPr>
                <w:rFonts w:cs="Times New Roman"/>
                <w:color w:val="000000"/>
                <w:kern w:val="0"/>
                <w:lang w:bidi="ar-SA"/>
              </w:rPr>
            </w:rPrChange>
          </w:rPr>
          <w:t>ΔΙΑ</w:t>
        </w:r>
      </w:ins>
      <w:ins w:id="106" w:author="ATHANASIA-DANAI TSAOUSI" w:date="2021-01-04T15:35:00Z">
        <w:r w:rsidRPr="00460A24">
          <w:rPr>
            <w:rFonts w:cs="Times New Roman"/>
            <w:b/>
            <w:bCs/>
            <w:color w:val="000000"/>
            <w:kern w:val="0"/>
            <w:u w:val="single"/>
            <w:lang w:bidi="ar-SA"/>
            <w:rPrChange w:id="107" w:author="ATHANASIA-DANAI TSAOUSI" w:date="2021-01-04T15:38:00Z">
              <w:rPr>
                <w:rFonts w:cs="Times New Roman"/>
                <w:color w:val="000000"/>
                <w:kern w:val="0"/>
                <w:lang w:bidi="ar-SA"/>
              </w:rPr>
            </w:rPrChange>
          </w:rPr>
          <w:t>ΡΡΥΘΜΙΣΗ ΚΥΒΟΥ ΓΙΑ ΕΠΟΜΕΝΑ ΕΡΩΤΗΜΑΤΑ</w:t>
        </w:r>
      </w:ins>
    </w:p>
    <w:p w14:paraId="33C95F24" w14:textId="3BC649CB" w:rsidR="00E22E8C" w:rsidRDefault="00A776E2" w:rsidP="00537DCA">
      <w:pPr>
        <w:pStyle w:val="Standard"/>
        <w:ind w:firstLine="709"/>
        <w:rPr>
          <w:ins w:id="108" w:author="ATHANASIA-DANAI TSAOUSI" w:date="2021-01-04T15:35:00Z"/>
        </w:rPr>
      </w:pPr>
      <w:ins w:id="109" w:author="ATHANASIA-DANAI TSAOUSI" w:date="2021-01-04T14:27:00Z">
        <w:r w:rsidRPr="00537DCA">
          <w:t xml:space="preserve"> </w:t>
        </w:r>
      </w:ins>
      <w:del w:id="110" w:author="ATHANASIA-DANAI TSAOUSI" w:date="2021-01-04T14:26:00Z">
        <w:r w:rsidR="00537DCA" w:rsidDel="00BD4B6E">
          <w:delText>Εχουμε</w:delText>
        </w:r>
      </w:del>
      <w:ins w:id="111" w:author="ATHANASIA-DANAI TSAOUSI" w:date="2021-01-04T14:26:00Z">
        <w:r w:rsidR="00BD4B6E">
          <w:t>Έχουμε</w:t>
        </w:r>
      </w:ins>
      <w:r w:rsidR="00537DCA">
        <w:t xml:space="preserve"> </w:t>
      </w:r>
      <w:del w:id="112" w:author="ATHANASIA-DANAI TSAOUSI" w:date="2021-01-04T14:26:00Z">
        <w:r w:rsidR="00537DCA" w:rsidDel="00BD4B6E">
          <w:delText>τοποθετησει</w:delText>
        </w:r>
      </w:del>
      <w:ins w:id="113" w:author="ATHANASIA-DANAI TSAOUSI" w:date="2021-01-04T14:26:00Z">
        <w:r w:rsidR="00BD4B6E">
          <w:t>τοποθετήσει</w:t>
        </w:r>
      </w:ins>
      <w:r w:rsidR="00537DCA">
        <w:t xml:space="preserve"> </w:t>
      </w:r>
      <w:del w:id="114" w:author="ATHANASIA-DANAI TSAOUSI" w:date="2021-01-04T14:26:00Z">
        <w:r w:rsidR="00537DCA" w:rsidDel="00BD4B6E">
          <w:delText>ακριβως</w:delText>
        </w:r>
      </w:del>
      <w:ins w:id="115" w:author="ATHANASIA-DANAI TSAOUSI" w:date="2021-01-04T14:26:00Z">
        <w:r w:rsidR="00BD4B6E">
          <w:t>ακριβώς</w:t>
        </w:r>
      </w:ins>
      <w:r w:rsidR="00537DCA">
        <w:t xml:space="preserve"> </w:t>
      </w:r>
      <w:del w:id="116" w:author="ATHANASIA-DANAI TSAOUSI" w:date="2021-01-04T14:27:00Z">
        <w:r w:rsidR="00537DCA" w:rsidDel="00A776E2">
          <w:delText>πανω</w:delText>
        </w:r>
      </w:del>
      <w:ins w:id="117" w:author="ATHANASIA-DANAI TSAOUSI" w:date="2021-01-04T14:27:00Z">
        <w:r>
          <w:t>πάνω</w:t>
        </w:r>
      </w:ins>
      <w:r w:rsidR="00537DCA">
        <w:t xml:space="preserve"> στις </w:t>
      </w:r>
      <w:del w:id="118" w:author="ATHANASIA-DANAI TSAOUSI" w:date="2021-01-04T14:26:00Z">
        <w:r w:rsidR="00537DCA" w:rsidDel="00BD4B6E">
          <w:delText>πλευρες</w:delText>
        </w:r>
      </w:del>
      <w:ins w:id="119" w:author="ATHANASIA-DANAI TSAOUSI" w:date="2021-01-04T14:26:00Z">
        <w:r w:rsidR="00BD4B6E">
          <w:t>πλευρές</w:t>
        </w:r>
      </w:ins>
      <w:r w:rsidR="00537DCA">
        <w:t xml:space="preserve"> του 6 </w:t>
      </w:r>
      <w:r w:rsidR="00537DCA">
        <w:rPr>
          <w:lang w:val="en-US"/>
        </w:rPr>
        <w:t>planes</w:t>
      </w:r>
      <w:r w:rsidR="00537DCA" w:rsidRPr="00E05F1C">
        <w:t xml:space="preserve"> </w:t>
      </w:r>
      <w:del w:id="120" w:author="ATHANASIA-DANAI TSAOUSI" w:date="2021-01-04T14:26:00Z">
        <w:r w:rsidR="00537DCA" w:rsidDel="00BD4B6E">
          <w:delText>ωστε</w:delText>
        </w:r>
      </w:del>
      <w:ins w:id="121" w:author="ATHANASIA-DANAI TSAOUSI" w:date="2021-01-04T14:26:00Z">
        <w:r w:rsidR="00BD4B6E">
          <w:t>ώστε</w:t>
        </w:r>
      </w:ins>
      <w:r w:rsidR="00537DCA">
        <w:t xml:space="preserve"> να </w:t>
      </w:r>
      <w:del w:id="122" w:author="ATHANASIA-DANAI TSAOUSI" w:date="2021-01-04T14:26:00Z">
        <w:r w:rsidR="00537DCA" w:rsidDel="00BD4B6E">
          <w:delText>μπρουμε</w:delText>
        </w:r>
      </w:del>
      <w:ins w:id="123" w:author="ATHANASIA-DANAI TSAOUSI" w:date="2021-01-04T14:26:00Z">
        <w:r w:rsidR="00BD4B6E">
          <w:t>μπορούμε</w:t>
        </w:r>
      </w:ins>
      <w:r w:rsidR="00537DCA">
        <w:t xml:space="preserve"> να </w:t>
      </w:r>
      <w:del w:id="124" w:author="ATHANASIA-DANAI TSAOUSI" w:date="2021-01-04T14:26:00Z">
        <w:r w:rsidR="00537DCA" w:rsidDel="00BD4B6E">
          <w:delText>επιτυχουμε</w:delText>
        </w:r>
      </w:del>
      <w:ins w:id="125" w:author="ATHANASIA-DANAI TSAOUSI" w:date="2021-01-04T14:26:00Z">
        <w:r w:rsidR="00BD4B6E">
          <w:t>επιτύχουμε</w:t>
        </w:r>
      </w:ins>
      <w:r w:rsidR="00537DCA">
        <w:t xml:space="preserve"> την </w:t>
      </w:r>
      <w:del w:id="126" w:author="ATHANASIA-DANAI TSAOUSI" w:date="2021-01-04T14:26:00Z">
        <w:r w:rsidR="00537DCA" w:rsidDel="00BD4B6E">
          <w:delText>αναπηδηση</w:delText>
        </w:r>
      </w:del>
      <w:ins w:id="127" w:author="ATHANASIA-DANAI TSAOUSI" w:date="2021-01-04T14:26:00Z">
        <w:r w:rsidR="00BD4B6E">
          <w:t>αναπήδηση</w:t>
        </w:r>
      </w:ins>
      <w:r w:rsidR="00537DCA">
        <w:t xml:space="preserve"> των </w:t>
      </w:r>
      <w:del w:id="128" w:author="ATHANASIA-DANAI TSAOUSI" w:date="2021-01-04T14:26:00Z">
        <w:r w:rsidR="00537DCA" w:rsidDel="00BD4B6E">
          <w:delText>αντικειμενων</w:delText>
        </w:r>
      </w:del>
      <w:ins w:id="129" w:author="ATHANASIA-DANAI TSAOUSI" w:date="2021-01-04T14:26:00Z">
        <w:r w:rsidR="00BD4B6E">
          <w:t>αντικειμένων</w:t>
        </w:r>
        <w:r w:rsidR="00BD4B6E" w:rsidRPr="00BD4B6E">
          <w:rPr>
            <w:rPrChange w:id="130" w:author="ATHANASIA-DANAI TSAOUSI" w:date="2021-01-04T14:26:00Z">
              <w:rPr>
                <w:lang w:val="en-US"/>
              </w:rPr>
            </w:rPrChange>
          </w:rPr>
          <w:t xml:space="preserve"> </w:t>
        </w:r>
      </w:ins>
      <w:r w:rsidR="00537DCA">
        <w:t xml:space="preserve">.Για το </w:t>
      </w:r>
      <w:del w:id="131" w:author="ATHANASIA-DANAI TSAOUSI" w:date="2021-01-04T14:26:00Z">
        <w:r w:rsidR="00537DCA" w:rsidDel="00BD4B6E">
          <w:delText>καθε</w:delText>
        </w:r>
      </w:del>
      <w:ins w:id="132" w:author="ATHANASIA-DANAI TSAOUSI" w:date="2021-01-04T14:26:00Z">
        <w:r w:rsidR="00BD4B6E">
          <w:t>κάθε</w:t>
        </w:r>
      </w:ins>
      <w:r w:rsidR="00537DCA">
        <w:t xml:space="preserve"> </w:t>
      </w:r>
      <w:r w:rsidR="00537DCA">
        <w:rPr>
          <w:lang w:val="en-US"/>
        </w:rPr>
        <w:t>plane</w:t>
      </w:r>
      <w:r w:rsidR="00537DCA" w:rsidRPr="00E05F1C">
        <w:t>,</w:t>
      </w:r>
      <w:del w:id="133" w:author="ATHANASIA-DANAI TSAOUSI" w:date="2021-01-04T14:26:00Z">
        <w:r w:rsidR="00537DCA" w:rsidDel="00BD4B6E">
          <w:delText>εκτος</w:delText>
        </w:r>
      </w:del>
      <w:ins w:id="134" w:author="ATHANASIA-DANAI TSAOUSI" w:date="2021-01-04T14:26:00Z">
        <w:r w:rsidR="00BD4B6E">
          <w:t>εκτός</w:t>
        </w:r>
      </w:ins>
      <w:r w:rsidR="00537DCA">
        <w:t xml:space="preserve"> </w:t>
      </w:r>
      <w:del w:id="135" w:author="ATHANASIA-DANAI TSAOUSI" w:date="2021-01-04T14:27:00Z">
        <w:r w:rsidR="00537DCA" w:rsidDel="00A776E2">
          <w:delText>απο</w:delText>
        </w:r>
      </w:del>
      <w:ins w:id="136" w:author="ATHANASIA-DANAI TSAOUSI" w:date="2021-01-04T14:27:00Z">
        <w:r>
          <w:t>από</w:t>
        </w:r>
      </w:ins>
      <w:r w:rsidR="00537DCA">
        <w:t xml:space="preserve"> την </w:t>
      </w:r>
      <w:del w:id="137" w:author="ATHANASIA-DANAI TSAOUSI" w:date="2021-01-04T14:27:00Z">
        <w:r w:rsidR="00537DCA" w:rsidDel="00A776E2">
          <w:delText>θεση</w:delText>
        </w:r>
      </w:del>
      <w:ins w:id="138" w:author="ATHANASIA-DANAI TSAOUSI" w:date="2021-01-04T14:27:00Z">
        <w:r>
          <w:t>θέση</w:t>
        </w:r>
      </w:ins>
      <w:r w:rsidR="00537DCA">
        <w:t xml:space="preserve"> και το </w:t>
      </w:r>
      <w:del w:id="139" w:author="ATHANASIA-DANAI TSAOUSI" w:date="2021-01-04T14:27:00Z">
        <w:r w:rsidR="00537DCA" w:rsidDel="00BD4B6E">
          <w:delText>μεγεθος</w:delText>
        </w:r>
      </w:del>
      <w:ins w:id="140" w:author="ATHANASIA-DANAI TSAOUSI" w:date="2021-01-04T14:27:00Z">
        <w:r w:rsidR="00BD4B6E">
          <w:t>μέγεθος</w:t>
        </w:r>
      </w:ins>
      <w:r w:rsidR="00537DCA">
        <w:t xml:space="preserve"> του ,το </w:t>
      </w:r>
      <w:del w:id="141" w:author="ATHANASIA-DANAI TSAOUSI" w:date="2021-01-04T14:27:00Z">
        <w:r w:rsidR="00537DCA" w:rsidDel="00A776E2">
          <w:delText>εχουμε</w:delText>
        </w:r>
      </w:del>
      <w:ins w:id="142" w:author="ATHANASIA-DANAI TSAOUSI" w:date="2021-01-04T14:27:00Z">
        <w:r>
          <w:t>έχουμε</w:t>
        </w:r>
      </w:ins>
      <w:r w:rsidR="00537DCA">
        <w:t xml:space="preserve"> </w:t>
      </w:r>
      <w:del w:id="143" w:author="ATHANASIA-DANAI TSAOUSI" w:date="2021-01-04T14:27:00Z">
        <w:r w:rsidR="00537DCA" w:rsidDel="00BD4B6E">
          <w:delText>ορισει</w:delText>
        </w:r>
      </w:del>
      <w:ins w:id="144" w:author="ATHANASIA-DANAI TSAOUSI" w:date="2021-01-04T14:27:00Z">
        <w:r w:rsidR="00BD4B6E">
          <w:t>ορίσει</w:t>
        </w:r>
      </w:ins>
      <w:r w:rsidR="00537DCA">
        <w:t xml:space="preserve"> ως </w:t>
      </w:r>
      <w:r w:rsidR="00537DCA">
        <w:rPr>
          <w:lang w:val="en-US"/>
        </w:rPr>
        <w:t>collider</w:t>
      </w:r>
      <w:r w:rsidR="00537DCA" w:rsidRPr="00E05F1C">
        <w:t xml:space="preserve"> </w:t>
      </w:r>
      <w:r w:rsidR="00537DCA">
        <w:t xml:space="preserve">και του </w:t>
      </w:r>
      <w:del w:id="145" w:author="ATHANASIA-DANAI TSAOUSI" w:date="2021-01-04T14:27:00Z">
        <w:r w:rsidR="00537DCA" w:rsidDel="00BD4B6E">
          <w:delText>εχουμε</w:delText>
        </w:r>
      </w:del>
      <w:ins w:id="146" w:author="ATHANASIA-DANAI TSAOUSI" w:date="2021-01-04T14:27:00Z">
        <w:r w:rsidR="00BD4B6E">
          <w:t>έχουμε</w:t>
        </w:r>
      </w:ins>
      <w:r w:rsidR="00537DCA">
        <w:t xml:space="preserve"> </w:t>
      </w:r>
      <w:del w:id="147" w:author="ATHANASIA-DANAI TSAOUSI" w:date="2021-01-04T14:27:00Z">
        <w:r w:rsidR="00537DCA" w:rsidDel="00A776E2">
          <w:delText>προσθεσει</w:delText>
        </w:r>
      </w:del>
      <w:ins w:id="148" w:author="ATHANASIA-DANAI TSAOUSI" w:date="2021-01-04T14:27:00Z">
        <w:r>
          <w:t>προσθέσει</w:t>
        </w:r>
      </w:ins>
      <w:r w:rsidR="00537DCA">
        <w:t xml:space="preserve"> </w:t>
      </w:r>
      <w:del w:id="149" w:author="ATHANASIA-DANAI TSAOUSI" w:date="2021-01-04T14:27:00Z">
        <w:r w:rsidR="00537DCA" w:rsidDel="00A776E2">
          <w:rPr>
            <w:lang w:val="en-US"/>
          </w:rPr>
          <w:delText>plysical</w:delText>
        </w:r>
      </w:del>
      <w:ins w:id="150" w:author="ATHANASIA-DANAI TSAOUSI" w:date="2021-01-04T14:27:00Z">
        <w:r>
          <w:rPr>
            <w:lang w:val="en-US"/>
          </w:rPr>
          <w:t>physical</w:t>
        </w:r>
      </w:ins>
      <w:r w:rsidR="00537DCA" w:rsidRPr="00E05F1C">
        <w:t xml:space="preserve"> </w:t>
      </w:r>
      <w:r w:rsidR="00537DCA">
        <w:rPr>
          <w:lang w:val="en-US"/>
        </w:rPr>
        <w:t>material</w:t>
      </w:r>
      <w:r w:rsidR="00537DCA" w:rsidRPr="00E05F1C">
        <w:t xml:space="preserve"> </w:t>
      </w:r>
      <w:del w:id="151" w:author="ATHANASIA-DANAI TSAOUSI" w:date="2021-01-04T14:27:00Z">
        <w:r w:rsidR="00537DCA" w:rsidDel="00BD4B6E">
          <w:delText>ωστε</w:delText>
        </w:r>
      </w:del>
      <w:ins w:id="152" w:author="ATHANASIA-DANAI TSAOUSI" w:date="2021-01-04T14:27:00Z">
        <w:r w:rsidR="00BD4B6E">
          <w:t>ώστε</w:t>
        </w:r>
      </w:ins>
      <w:r w:rsidR="00537DCA">
        <w:t xml:space="preserve"> να πραγματοποιείται  η </w:t>
      </w:r>
      <w:del w:id="153" w:author="ATHANASIA-DANAI TSAOUSI" w:date="2021-01-04T14:27:00Z">
        <w:r w:rsidR="00537DCA" w:rsidDel="00A776E2">
          <w:delText>αναπηδη</w:delText>
        </w:r>
      </w:del>
      <w:ins w:id="154" w:author="ATHANASIA-DANAI TSAOUSI" w:date="2021-01-04T14:27:00Z">
        <w:r>
          <w:t>αναπήδηση</w:t>
        </w:r>
      </w:ins>
      <w:r w:rsidR="00537DCA">
        <w:t xml:space="preserve"> </w:t>
      </w:r>
      <w:del w:id="155" w:author="ATHANASIA-DANAI TSAOUSI" w:date="2021-01-04T14:28:00Z">
        <w:r w:rsidR="00537DCA" w:rsidDel="00A776E2">
          <w:delText>πανω</w:delText>
        </w:r>
      </w:del>
      <w:ins w:id="156" w:author="ATHANASIA-DANAI TSAOUSI" w:date="2021-01-04T14:28:00Z">
        <w:r>
          <w:t>πάνω</w:t>
        </w:r>
      </w:ins>
      <w:r w:rsidR="00537DCA">
        <w:t xml:space="preserve"> </w:t>
      </w:r>
      <w:del w:id="157" w:author="ATHANASIA-DANAI TSAOUSI" w:date="2021-01-04T14:28:00Z">
        <w:r w:rsidR="00537DCA" w:rsidDel="00A776E2">
          <w:delText>του.Επισης</w:delText>
        </w:r>
      </w:del>
      <w:ins w:id="158" w:author="ATHANASIA-DANAI TSAOUSI" w:date="2021-01-04T14:28:00Z">
        <w:r>
          <w:t>του. Επίσης</w:t>
        </w:r>
      </w:ins>
      <w:r w:rsidR="00537DCA">
        <w:t xml:space="preserve"> ,</w:t>
      </w:r>
      <w:ins w:id="159" w:author="ATHANASIA-DANAI TSAOUSI" w:date="2021-01-04T14:28:00Z">
        <w:r>
          <w:t xml:space="preserve"> </w:t>
        </w:r>
      </w:ins>
      <w:del w:id="160" w:author="ATHANASIA-DANAI TSAOUSI" w:date="2021-01-04T14:28:00Z">
        <w:r w:rsidR="00537DCA" w:rsidDel="00A776E2">
          <w:delText>χρησιμοποιει</w:delText>
        </w:r>
      </w:del>
      <w:ins w:id="161" w:author="ATHANASIA-DANAI TSAOUSI" w:date="2021-01-04T14:28:00Z">
        <w:r>
          <w:t>χρησιμοποιεί</w:t>
        </w:r>
      </w:ins>
      <w:r w:rsidR="00537DCA">
        <w:t xml:space="preserve"> όπως και ο </w:t>
      </w:r>
      <w:del w:id="162" w:author="ATHANASIA-DANAI TSAOUSI" w:date="2021-01-04T14:27:00Z">
        <w:r w:rsidR="00537DCA" w:rsidDel="00A776E2">
          <w:delText>κυβος</w:delText>
        </w:r>
      </w:del>
      <w:ins w:id="163" w:author="ATHANASIA-DANAI TSAOUSI" w:date="2021-01-04T14:27:00Z">
        <w:r>
          <w:t>κύβος</w:t>
        </w:r>
      </w:ins>
      <w:r w:rsidR="00537DCA">
        <w:t xml:space="preserve"> την </w:t>
      </w:r>
      <w:r w:rsidR="00537DCA">
        <w:rPr>
          <w:lang w:val="en-US"/>
        </w:rPr>
        <w:t>RandomColors</w:t>
      </w:r>
      <w:r w:rsidR="00537DCA" w:rsidRPr="00E05F1C">
        <w:t xml:space="preserve"> </w:t>
      </w:r>
      <w:del w:id="164" w:author="ATHANASIA-DANAI TSAOUSI" w:date="2021-01-04T14:27:00Z">
        <w:r w:rsidR="00537DCA" w:rsidDel="00A776E2">
          <w:delText>ωστε</w:delText>
        </w:r>
      </w:del>
      <w:ins w:id="165" w:author="ATHANASIA-DANAI TSAOUSI" w:date="2021-01-04T14:27:00Z">
        <w:r>
          <w:t>ώστε</w:t>
        </w:r>
      </w:ins>
      <w:r w:rsidR="00537DCA">
        <w:t xml:space="preserve"> να </w:t>
      </w:r>
      <w:del w:id="166" w:author="ATHANASIA-DANAI TSAOUSI" w:date="2021-01-04T14:28:00Z">
        <w:r w:rsidR="00537DCA" w:rsidDel="00A776E2">
          <w:delText>εχει</w:delText>
        </w:r>
      </w:del>
      <w:ins w:id="167" w:author="ATHANASIA-DANAI TSAOUSI" w:date="2021-01-04T14:28:00Z">
        <w:r>
          <w:t>έχει</w:t>
        </w:r>
      </w:ins>
      <w:r w:rsidR="00537DCA">
        <w:t xml:space="preserve"> </w:t>
      </w:r>
      <w:ins w:id="168" w:author="ATHANASIA-DANAI TSAOUSI" w:date="2021-01-04T14:28:00Z">
        <w:r>
          <w:t>ί</w:t>
        </w:r>
      </w:ins>
      <w:del w:id="169" w:author="ATHANASIA-DANAI TSAOUSI" w:date="2021-01-04T14:28:00Z">
        <w:r w:rsidR="00537DCA" w:rsidDel="00A776E2">
          <w:delText>ι</w:delText>
        </w:r>
      </w:del>
      <w:r w:rsidR="00537DCA">
        <w:t xml:space="preserve">διο </w:t>
      </w:r>
      <w:del w:id="170" w:author="ATHANASIA-DANAI TSAOUSI" w:date="2021-01-04T14:27:00Z">
        <w:r w:rsidR="00537DCA" w:rsidDel="00A776E2">
          <w:delText>χρωμα</w:delText>
        </w:r>
      </w:del>
      <w:ins w:id="171" w:author="ATHANASIA-DANAI TSAOUSI" w:date="2021-01-04T14:27:00Z">
        <w:r>
          <w:t>χρώμα</w:t>
        </w:r>
      </w:ins>
      <w:r w:rsidR="00537DCA">
        <w:t xml:space="preserve"> και να </w:t>
      </w:r>
      <w:del w:id="172" w:author="ATHANASIA-DANAI TSAOUSI" w:date="2021-01-04T14:28:00Z">
        <w:r w:rsidR="00537DCA" w:rsidDel="00A776E2">
          <w:delText>ειναι</w:delText>
        </w:r>
      </w:del>
      <w:ins w:id="173" w:author="ATHANASIA-DANAI TSAOUSI" w:date="2021-01-04T14:28:00Z">
        <w:r>
          <w:t>είναι</w:t>
        </w:r>
      </w:ins>
      <w:r w:rsidR="00537DCA">
        <w:t xml:space="preserve"> </w:t>
      </w:r>
      <w:del w:id="174" w:author="ATHANASIA-DANAI TSAOUSI" w:date="2021-01-04T14:28:00Z">
        <w:r w:rsidR="00537DCA" w:rsidDel="00A776E2">
          <w:delText>διαφανες</w:delText>
        </w:r>
      </w:del>
      <w:ins w:id="175" w:author="ATHANASIA-DANAI TSAOUSI" w:date="2021-01-04T14:28:00Z">
        <w:r>
          <w:t>διαφανές</w:t>
        </w:r>
      </w:ins>
      <w:r w:rsidR="00537DCA">
        <w:t xml:space="preserve"> .</w:t>
      </w:r>
      <w:del w:id="176" w:author="ATHANASIA-DANAI TSAOUSI" w:date="2021-01-04T14:28:00Z">
        <w:r w:rsidR="00537DCA" w:rsidDel="00A776E2">
          <w:delText>Ετσι</w:delText>
        </w:r>
      </w:del>
      <w:ins w:id="177" w:author="ATHANASIA-DANAI TSAOUSI" w:date="2021-01-04T14:28:00Z">
        <w:r>
          <w:t>Έτσι</w:t>
        </w:r>
      </w:ins>
      <w:r w:rsidR="00537DCA">
        <w:t xml:space="preserve"> δεν </w:t>
      </w:r>
      <w:del w:id="178" w:author="ATHANASIA-DANAI TSAOUSI" w:date="2021-01-04T14:28:00Z">
        <w:r w:rsidR="00537DCA" w:rsidDel="00A776E2">
          <w:delText>ξεχωριζει</w:delText>
        </w:r>
      </w:del>
      <w:ins w:id="179" w:author="ATHANASIA-DANAI TSAOUSI" w:date="2021-01-04T14:28:00Z">
        <w:r>
          <w:t>ξεχωρίζει</w:t>
        </w:r>
      </w:ins>
      <w:r w:rsidR="00537DCA">
        <w:t xml:space="preserve"> </w:t>
      </w:r>
      <w:del w:id="180" w:author="ATHANASIA-DANAI TSAOUSI" w:date="2021-01-04T14:28:00Z">
        <w:r w:rsidR="00537DCA" w:rsidDel="00A776E2">
          <w:delText>απο</w:delText>
        </w:r>
      </w:del>
      <w:ins w:id="181" w:author="ATHANASIA-DANAI TSAOUSI" w:date="2021-01-04T14:28:00Z">
        <w:r>
          <w:t>από</w:t>
        </w:r>
      </w:ins>
      <w:r w:rsidR="00537DCA">
        <w:t xml:space="preserve"> τον </w:t>
      </w:r>
      <w:del w:id="182" w:author="ATHANASIA-DANAI TSAOUSI" w:date="2021-01-04T14:28:00Z">
        <w:r w:rsidR="00537DCA" w:rsidDel="00A776E2">
          <w:delText>κυβο</w:delText>
        </w:r>
      </w:del>
      <w:ins w:id="183" w:author="ATHANASIA-DANAI TSAOUSI" w:date="2021-01-04T14:28:00Z">
        <w:r>
          <w:t>κύβο</w:t>
        </w:r>
      </w:ins>
      <w:r w:rsidR="00537DCA">
        <w:t xml:space="preserve"> και </w:t>
      </w:r>
      <w:del w:id="184" w:author="ATHANASIA-DANAI TSAOUSI" w:date="2021-01-04T14:28:00Z">
        <w:r w:rsidR="00537DCA" w:rsidDel="00A776E2">
          <w:delText>μπορουμε</w:delText>
        </w:r>
      </w:del>
      <w:ins w:id="185" w:author="ATHANASIA-DANAI TSAOUSI" w:date="2021-01-04T14:28:00Z">
        <w:r>
          <w:t>μπορούμε</w:t>
        </w:r>
      </w:ins>
      <w:r w:rsidR="00537DCA">
        <w:t xml:space="preserve"> να </w:t>
      </w:r>
      <w:del w:id="186" w:author="ATHANASIA-DANAI TSAOUSI" w:date="2021-01-04T14:28:00Z">
        <w:r w:rsidR="00537DCA" w:rsidDel="00A776E2">
          <w:delText>παρατηρησουμε</w:delText>
        </w:r>
      </w:del>
      <w:ins w:id="187" w:author="ATHANASIA-DANAI TSAOUSI" w:date="2021-01-04T14:28:00Z">
        <w:r>
          <w:t>παρατηρήσουμε</w:t>
        </w:r>
      </w:ins>
      <w:r w:rsidR="00537DCA">
        <w:t xml:space="preserve"> την </w:t>
      </w:r>
      <w:del w:id="188" w:author="ATHANASIA-DANAI TSAOUSI" w:date="2021-01-04T14:28:00Z">
        <w:r w:rsidR="00537DCA" w:rsidDel="00A776E2">
          <w:delText>κινηση</w:delText>
        </w:r>
      </w:del>
      <w:ins w:id="189" w:author="ATHANASIA-DANAI TSAOUSI" w:date="2021-01-04T14:28:00Z">
        <w:r>
          <w:t>κίνηση</w:t>
        </w:r>
      </w:ins>
      <w:r w:rsidR="00537DCA">
        <w:t xml:space="preserve"> </w:t>
      </w:r>
      <w:del w:id="190" w:author="ATHANASIA-DANAI TSAOUSI" w:date="2021-01-04T14:28:00Z">
        <w:r w:rsidR="00537DCA" w:rsidDel="00A776E2">
          <w:delText>μεσα</w:delText>
        </w:r>
      </w:del>
      <w:ins w:id="191" w:author="ATHANASIA-DANAI TSAOUSI" w:date="2021-01-04T14:28:00Z">
        <w:r>
          <w:t>μέσα</w:t>
        </w:r>
      </w:ins>
      <w:r w:rsidR="00537DCA">
        <w:t xml:space="preserve"> στον </w:t>
      </w:r>
      <w:del w:id="192" w:author="ATHANASIA-DANAI TSAOUSI" w:date="2021-01-04T14:28:00Z">
        <w:r w:rsidR="00537DCA" w:rsidDel="00A776E2">
          <w:delText>κυβο</w:delText>
        </w:r>
      </w:del>
      <w:ins w:id="193" w:author="ATHANASIA-DANAI TSAOUSI" w:date="2021-01-04T14:28:00Z">
        <w:r>
          <w:t>κύβο</w:t>
        </w:r>
      </w:ins>
      <w:r w:rsidR="00537DCA">
        <w:t>.</w:t>
      </w:r>
    </w:p>
    <w:p w14:paraId="4109C737" w14:textId="77777777" w:rsidR="00537DCA" w:rsidRDefault="00537DCA" w:rsidP="00537DCA">
      <w:pPr>
        <w:pStyle w:val="Standard"/>
        <w:ind w:firstLine="709"/>
        <w:rPr>
          <w:ins w:id="194" w:author="ATHANASIA-DANAI TSAOUSI" w:date="2021-01-04T15:34:00Z"/>
        </w:rPr>
      </w:pPr>
    </w:p>
    <w:p w14:paraId="23C74A44" w14:textId="112AC4F4" w:rsidR="00537DCA" w:rsidRPr="00460A24" w:rsidRDefault="00537DCA">
      <w:pPr>
        <w:pStyle w:val="Standard"/>
        <w:rPr>
          <w:ins w:id="195" w:author="ATHANASIA-DANAI TSAOUSI" w:date="2021-01-04T15:22:00Z"/>
          <w:rFonts w:cs="Times New Roman"/>
          <w:b/>
          <w:bCs/>
          <w:u w:val="single"/>
          <w:rPrChange w:id="196" w:author="ATHANASIA-DANAI TSAOUSI" w:date="2021-01-04T15:38:00Z">
            <w:rPr>
              <w:ins w:id="197" w:author="ATHANASIA-DANAI TSAOUSI" w:date="2021-01-04T15:22:00Z"/>
            </w:rPr>
          </w:rPrChange>
        </w:rPr>
      </w:pPr>
      <w:ins w:id="198" w:author="ATHANASIA-DANAI TSAOUSI" w:date="2021-01-04T15:34:00Z">
        <w:r w:rsidRPr="00460A24">
          <w:rPr>
            <w:b/>
            <w:bCs/>
            <w:u w:val="single"/>
            <w:lang w:val="en-US"/>
            <w:rPrChange w:id="199" w:author="ATHANASIA-DANAI TSAOUSI" w:date="2021-01-04T15:38:00Z">
              <w:rPr>
                <w:lang w:val="en-US"/>
              </w:rPr>
            </w:rPrChange>
          </w:rPr>
          <w:t>BACKG</w:t>
        </w:r>
      </w:ins>
      <w:ins w:id="200" w:author="ATHANASIA-DANAI TSAOUSI" w:date="2021-01-04T15:35:00Z">
        <w:r w:rsidRPr="00460A24">
          <w:rPr>
            <w:b/>
            <w:bCs/>
            <w:u w:val="single"/>
            <w:lang w:val="en-US"/>
            <w:rPrChange w:id="201" w:author="ATHANASIA-DANAI TSAOUSI" w:date="2021-01-04T15:38:00Z">
              <w:rPr>
                <w:lang w:val="en-US"/>
              </w:rPr>
            </w:rPrChange>
          </w:rPr>
          <w:t>ROUND</w:t>
        </w:r>
      </w:ins>
    </w:p>
    <w:p w14:paraId="5511B936" w14:textId="0E00C161" w:rsidR="00795EDA" w:rsidRPr="004858C9" w:rsidRDefault="00795EDA">
      <w:pPr>
        <w:pStyle w:val="Standard"/>
        <w:rPr>
          <w:ins w:id="202" w:author="ATHANASIA-DANAI TSAOUSI" w:date="2021-01-04T15:22:00Z"/>
          <w:rPrChange w:id="203" w:author="ATHANASIA-DANAI TSAOUSI" w:date="2021-03-27T03:30:00Z">
            <w:rPr>
              <w:ins w:id="204" w:author="ATHANASIA-DANAI TSAOUSI" w:date="2021-01-04T15:22:00Z"/>
            </w:rPr>
          </w:rPrChange>
        </w:rPr>
      </w:pPr>
      <w:ins w:id="205" w:author="ATHANASIA-DANAI TSAOUSI" w:date="2021-01-04T15:22:00Z">
        <w:r>
          <w:t xml:space="preserve">Ορίσαμε το </w:t>
        </w:r>
        <w:r>
          <w:rPr>
            <w:lang w:val="en-US"/>
          </w:rPr>
          <w:t>resolution</w:t>
        </w:r>
        <w:r w:rsidRPr="00795EDA">
          <w:rPr>
            <w:rPrChange w:id="206" w:author="ATHANASIA-DANAI TSAOUSI" w:date="2021-01-04T15:22:00Z">
              <w:rPr>
                <w:lang w:val="en-US"/>
              </w:rPr>
            </w:rPrChange>
          </w:rPr>
          <w:t xml:space="preserve"> </w:t>
        </w:r>
      </w:ins>
      <w:ins w:id="207" w:author="ATHANASIA-DANAI TSAOUSI" w:date="2021-01-04T15:23:00Z">
        <w:r>
          <w:t xml:space="preserve">χειροκίνητα μέσω του </w:t>
        </w:r>
        <w:r>
          <w:rPr>
            <w:lang w:val="en-US"/>
          </w:rPr>
          <w:t>tab</w:t>
        </w:r>
        <w:r w:rsidRPr="00795EDA">
          <w:rPr>
            <w:rPrChange w:id="208" w:author="ATHANASIA-DANAI TSAOUSI" w:date="2021-01-04T15:2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Game</w:t>
        </w:r>
        <w:r w:rsidRPr="00795EDA">
          <w:rPr>
            <w:rPrChange w:id="209" w:author="ATHANASIA-DANAI TSAOUSI" w:date="2021-01-04T15:23:00Z">
              <w:rPr>
                <w:lang w:val="en-US"/>
              </w:rPr>
            </w:rPrChange>
          </w:rPr>
          <w:t xml:space="preserve"> </w:t>
        </w:r>
        <w:r>
          <w:t>σε 10</w:t>
        </w:r>
        <w:r w:rsidRPr="00795EDA">
          <w:rPr>
            <w:rPrChange w:id="210" w:author="ATHANASIA-DANAI TSAOUSI" w:date="2021-01-04T15:23:00Z">
              <w:rPr>
                <w:lang w:val="en-US"/>
              </w:rPr>
            </w:rPrChange>
          </w:rPr>
          <w:t>24</w:t>
        </w:r>
        <w:r>
          <w:rPr>
            <w:lang w:val="en-US"/>
          </w:rPr>
          <w:t>x</w:t>
        </w:r>
        <w:r w:rsidRPr="00795EDA">
          <w:rPr>
            <w:rPrChange w:id="211" w:author="ATHANASIA-DANAI TSAOUSI" w:date="2021-01-04T15:23:00Z">
              <w:rPr>
                <w:lang w:val="en-US"/>
              </w:rPr>
            </w:rPrChange>
          </w:rPr>
          <w:t>768.</w:t>
        </w:r>
      </w:ins>
      <w:ins w:id="212" w:author="ATHANASIA-DANAI TSAOUSI" w:date="2021-01-04T15:24:00Z">
        <w:r>
          <w:t xml:space="preserve">Το </w:t>
        </w:r>
        <w:r>
          <w:rPr>
            <w:lang w:val="en-US"/>
          </w:rPr>
          <w:t>background</w:t>
        </w:r>
        <w:r w:rsidRPr="00795EDA">
          <w:rPr>
            <w:rPrChange w:id="213" w:author="ATHANASIA-DANAI TSAOUSI" w:date="2021-01-04T15:24:00Z">
              <w:rPr>
                <w:lang w:val="en-US"/>
              </w:rPr>
            </w:rPrChange>
          </w:rPr>
          <w:t xml:space="preserve"> </w:t>
        </w:r>
        <w:r>
          <w:t xml:space="preserve">ακόμη ορίζεται άσπρο μέσω </w:t>
        </w:r>
      </w:ins>
      <w:ins w:id="214" w:author="ATHANASIA-DANAI TSAOUSI" w:date="2021-01-04T16:49:00Z">
        <w:r w:rsidR="00E171FF">
          <w:t xml:space="preserve">του </w:t>
        </w:r>
        <w:r w:rsidR="00E171FF">
          <w:rPr>
            <w:lang w:val="en-US"/>
          </w:rPr>
          <w:t>inspector</w:t>
        </w:r>
        <w:r w:rsidR="00E171FF" w:rsidRPr="00E171FF">
          <w:rPr>
            <w:rPrChange w:id="215" w:author="ATHANASIA-DANAI TSAOUSI" w:date="2021-01-04T16:49:00Z">
              <w:rPr>
                <w:lang w:val="en-US"/>
              </w:rPr>
            </w:rPrChange>
          </w:rPr>
          <w:t xml:space="preserve"> </w:t>
        </w:r>
        <w:r w:rsidR="00E171FF">
          <w:t xml:space="preserve">στη </w:t>
        </w:r>
        <w:r w:rsidR="00E171FF">
          <w:rPr>
            <w:lang w:val="en-US"/>
          </w:rPr>
          <w:t>main</w:t>
        </w:r>
        <w:r w:rsidR="00E171FF" w:rsidRPr="00E171FF">
          <w:rPr>
            <w:rPrChange w:id="216" w:author="ATHANASIA-DANAI TSAOUSI" w:date="2021-01-04T16:49:00Z">
              <w:rPr>
                <w:lang w:val="en-US"/>
              </w:rPr>
            </w:rPrChange>
          </w:rPr>
          <w:t xml:space="preserve"> </w:t>
        </w:r>
        <w:r w:rsidR="00E171FF">
          <w:rPr>
            <w:lang w:val="en-US"/>
          </w:rPr>
          <w:t>camera</w:t>
        </w:r>
        <w:r w:rsidR="00E171FF" w:rsidRPr="00E171FF">
          <w:rPr>
            <w:rPrChange w:id="217" w:author="ATHANASIA-DANAI TSAOUSI" w:date="2021-01-04T16:49:00Z">
              <w:rPr>
                <w:lang w:val="en-US"/>
              </w:rPr>
            </w:rPrChange>
          </w:rPr>
          <w:t xml:space="preserve"> </w:t>
        </w:r>
      </w:ins>
    </w:p>
    <w:p w14:paraId="57196BE8" w14:textId="66D952A1" w:rsidR="00795EDA" w:rsidRPr="00537DCA" w:rsidRDefault="00795EDA">
      <w:pPr>
        <w:pStyle w:val="Standard"/>
      </w:pPr>
    </w:p>
    <w:p w14:paraId="4F53AFA3" w14:textId="77777777" w:rsidR="00E22E8C" w:rsidRDefault="00E22E8C">
      <w:pPr>
        <w:pStyle w:val="Standard"/>
      </w:pPr>
    </w:p>
    <w:p w14:paraId="020B119F" w14:textId="77777777" w:rsidR="00460A24" w:rsidRDefault="00537DCA">
      <w:pPr>
        <w:pStyle w:val="Standard"/>
        <w:rPr>
          <w:ins w:id="218" w:author="ATHANASIA-DANAI TSAOUSI" w:date="2021-01-04T15:37:00Z"/>
          <w:b/>
          <w:bCs/>
          <w:u w:val="single"/>
        </w:rPr>
      </w:pPr>
      <w:r>
        <w:t>(</w:t>
      </w:r>
      <w:r>
        <w:rPr>
          <w:lang w:val="en-US"/>
        </w:rPr>
        <w:t>ii</w:t>
      </w:r>
      <w:r w:rsidRPr="00E05F1C">
        <w:t>)</w:t>
      </w:r>
      <w:del w:id="219" w:author="ATHANASIA-DANAI TSAOUSI" w:date="2021-01-04T14:26:00Z">
        <w:r w:rsidRPr="00460A24" w:rsidDel="00BD4B6E">
          <w:rPr>
            <w:b/>
            <w:bCs/>
            <w:u w:val="single"/>
          </w:rPr>
          <w:delText>Σωματίδια</w:delText>
        </w:r>
        <w:r w:rsidRPr="00460A24" w:rsidDel="00BD4B6E">
          <w:rPr>
            <w:b/>
            <w:bCs/>
            <w:rPrChange w:id="220" w:author="ATHANASIA-DANAI TSAOUSI" w:date="2021-01-04T15:38:00Z">
              <w:rPr/>
            </w:rPrChange>
          </w:rPr>
          <w:delText>:με</w:delText>
        </w:r>
      </w:del>
      <w:ins w:id="221" w:author="ATHANASIA-DANAI TSAOUSI" w:date="2021-01-04T14:26:00Z">
        <w:r w:rsidR="00BD4B6E" w:rsidRPr="00460A24">
          <w:rPr>
            <w:b/>
            <w:bCs/>
            <w:u w:val="single"/>
          </w:rPr>
          <w:t>Σ</w:t>
        </w:r>
      </w:ins>
      <w:ins w:id="222" w:author="ATHANASIA-DANAI TSAOUSI" w:date="2021-01-04T15:37:00Z">
        <w:r w:rsidR="00460A24" w:rsidRPr="00460A24">
          <w:rPr>
            <w:b/>
            <w:bCs/>
            <w:u w:val="single"/>
          </w:rPr>
          <w:t xml:space="preserve">ΩΜΑΤΙΔΙΑ </w:t>
        </w:r>
      </w:ins>
    </w:p>
    <w:p w14:paraId="5885D33C" w14:textId="0FD30F52" w:rsidR="00E22E8C" w:rsidRDefault="00460A24">
      <w:pPr>
        <w:pStyle w:val="Standard"/>
      </w:pPr>
      <w:ins w:id="223" w:author="ATHANASIA-DANAI TSAOUSI" w:date="2021-01-04T15:37:00Z">
        <w:r>
          <w:t>Μ</w:t>
        </w:r>
      </w:ins>
      <w:ins w:id="224" w:author="ATHANASIA-DANAI TSAOUSI" w:date="2021-01-04T14:26:00Z">
        <w:r w:rsidR="00BD4B6E">
          <w:t>ε</w:t>
        </w:r>
      </w:ins>
      <w:r w:rsidR="00537DCA">
        <w:t xml:space="preserve"> το </w:t>
      </w:r>
      <w:r w:rsidR="00537DCA">
        <w:rPr>
          <w:lang w:val="en-US"/>
        </w:rPr>
        <w:t>script</w:t>
      </w:r>
      <w:r w:rsidR="00537DCA" w:rsidRPr="00E05F1C">
        <w:t xml:space="preserve">  </w:t>
      </w:r>
      <w:r w:rsidR="00537DCA">
        <w:rPr>
          <w:lang w:val="en-US"/>
        </w:rPr>
        <w:t>LoadObjects</w:t>
      </w:r>
      <w:ins w:id="225" w:author="ATHANASIA-DANAI TSAOUSI" w:date="2021-01-04T15:37:00Z">
        <w:r>
          <w:t xml:space="preserve"> </w:t>
        </w:r>
      </w:ins>
      <w:r w:rsidR="00537DCA" w:rsidRPr="00E05F1C">
        <w:t xml:space="preserve"> </w:t>
      </w:r>
      <w:r w:rsidR="00537DCA">
        <w:t xml:space="preserve">δημιουργούμε </w:t>
      </w:r>
      <w:del w:id="226" w:author="ATHANASIA-DANAI TSAOUSI" w:date="2021-01-04T14:26:00Z">
        <w:r w:rsidR="00537DCA" w:rsidDel="00BD4B6E">
          <w:delText>τυχαια</w:delText>
        </w:r>
      </w:del>
      <w:ins w:id="227" w:author="ATHANASIA-DANAI TSAOUSI" w:date="2021-01-04T14:26:00Z">
        <w:r w:rsidR="00BD4B6E">
          <w:t>τυχαία</w:t>
        </w:r>
      </w:ins>
      <w:r w:rsidR="00537DCA">
        <w:t xml:space="preserve"> </w:t>
      </w:r>
      <w:del w:id="228" w:author="ATHANASIA-DANAI TSAOUSI" w:date="2021-01-04T15:17:00Z">
        <w:r w:rsidR="00537DCA" w:rsidDel="00795EDA">
          <w:delText>κυβους</w:delText>
        </w:r>
      </w:del>
      <w:ins w:id="229" w:author="ATHANASIA-DANAI TSAOUSI" w:date="2021-01-04T15:17:00Z">
        <w:r w:rsidR="00795EDA">
          <w:t>κύβους</w:t>
        </w:r>
      </w:ins>
      <w:ins w:id="230" w:author="ATHANASIA-DANAI TSAOUSI" w:date="2021-01-04T15:16:00Z">
        <w:r w:rsidR="00795EDA" w:rsidRPr="00795EDA">
          <w:rPr>
            <w:rPrChange w:id="231" w:author="ATHANASIA-DANAI TSAOUSI" w:date="2021-01-04T15:16:00Z">
              <w:rPr>
                <w:lang w:val="en-US"/>
              </w:rPr>
            </w:rPrChange>
          </w:rPr>
          <w:t xml:space="preserve"> </w:t>
        </w:r>
      </w:ins>
      <w:r w:rsidR="00537DCA">
        <w:t>,</w:t>
      </w:r>
      <w:del w:id="232" w:author="ATHANASIA-DANAI TSAOUSI" w:date="2021-01-04T15:18:00Z">
        <w:r w:rsidR="00537DCA" w:rsidDel="00795EDA">
          <w:delText>σφαιρες</w:delText>
        </w:r>
      </w:del>
      <w:ins w:id="233" w:author="ATHANASIA-DANAI TSAOUSI" w:date="2021-01-04T15:18:00Z">
        <w:r w:rsidR="00795EDA">
          <w:t>σφαίρες</w:t>
        </w:r>
      </w:ins>
      <w:r w:rsidR="00537DCA">
        <w:t xml:space="preserve"> και </w:t>
      </w:r>
      <w:del w:id="234" w:author="ATHANASIA-DANAI TSAOUSI" w:date="2021-01-04T15:20:00Z">
        <w:r w:rsidR="00537DCA" w:rsidDel="00795EDA">
          <w:delText>κυλινδρους</w:delText>
        </w:r>
      </w:del>
      <w:ins w:id="235" w:author="ATHANASIA-DANAI TSAOUSI" w:date="2021-01-04T15:20:00Z">
        <w:r w:rsidR="00795EDA">
          <w:t>κυλίνδρους</w:t>
        </w:r>
      </w:ins>
      <w:r w:rsidR="00537DCA">
        <w:t xml:space="preserve"> </w:t>
      </w:r>
      <w:del w:id="236" w:author="ATHANASIA-DANAI TSAOUSI" w:date="2021-01-04T14:26:00Z">
        <w:r w:rsidR="00537DCA" w:rsidDel="00BD4B6E">
          <w:delText>καθε</w:delText>
        </w:r>
      </w:del>
      <w:ins w:id="237" w:author="ATHANASIA-DANAI TSAOUSI" w:date="2021-01-04T14:26:00Z">
        <w:r w:rsidR="00BD4B6E">
          <w:t>κάθε</w:t>
        </w:r>
      </w:ins>
      <w:r w:rsidR="00537DCA">
        <w:t xml:space="preserve"> </w:t>
      </w:r>
      <w:del w:id="238" w:author="ATHANASIA-DANAI TSAOUSI" w:date="2021-01-04T15:17:00Z">
        <w:r w:rsidR="00537DCA" w:rsidDel="00795EDA">
          <w:delText>φορα</w:delText>
        </w:r>
      </w:del>
      <w:ins w:id="239" w:author="ATHANASIA-DANAI TSAOUSI" w:date="2021-01-04T15:17:00Z">
        <w:r w:rsidR="00795EDA">
          <w:t>φορά</w:t>
        </w:r>
      </w:ins>
      <w:r w:rsidR="00537DCA">
        <w:t xml:space="preserve"> που </w:t>
      </w:r>
      <w:del w:id="240" w:author="ATHANASIA-DANAI TSAOUSI" w:date="2021-01-04T15:18:00Z">
        <w:r w:rsidR="00537DCA" w:rsidDel="00795EDA">
          <w:delText>παταμε</w:delText>
        </w:r>
      </w:del>
      <w:ins w:id="241" w:author="ATHANASIA-DANAI TSAOUSI" w:date="2021-01-04T15:18:00Z">
        <w:r w:rsidR="00795EDA">
          <w:t>πατάμε</w:t>
        </w:r>
      </w:ins>
      <w:r w:rsidR="00537DCA">
        <w:t xml:space="preserve"> το </w:t>
      </w:r>
      <w:r w:rsidR="00537DCA">
        <w:rPr>
          <w:lang w:val="en-US"/>
        </w:rPr>
        <w:t>space</w:t>
      </w:r>
      <w:r w:rsidR="00537DCA" w:rsidRPr="00E05F1C">
        <w:t>.</w:t>
      </w:r>
      <w:r w:rsidR="00537DCA">
        <w:t xml:space="preserve">Στην </w:t>
      </w:r>
      <w:r w:rsidR="00537DCA">
        <w:rPr>
          <w:lang w:val="en-US"/>
        </w:rPr>
        <w:t>update</w:t>
      </w:r>
      <w:r w:rsidR="00537DCA" w:rsidRPr="00E05F1C">
        <w:t xml:space="preserve"> </w:t>
      </w:r>
      <w:del w:id="242" w:author="ATHANASIA-DANAI TSAOUSI" w:date="2021-01-04T14:26:00Z">
        <w:r w:rsidR="00537DCA" w:rsidDel="00BD4B6E">
          <w:delText>εντοπιζεται</w:delText>
        </w:r>
      </w:del>
      <w:ins w:id="243" w:author="ATHANASIA-DANAI TSAOUSI" w:date="2021-01-04T14:26:00Z">
        <w:r w:rsidR="00BD4B6E">
          <w:t>εντοπίζεται</w:t>
        </w:r>
      </w:ins>
      <w:r w:rsidR="00537DCA">
        <w:t xml:space="preserve"> το </w:t>
      </w:r>
      <w:del w:id="244" w:author="ATHANASIA-DANAI TSAOUSI" w:date="2021-01-04T15:17:00Z">
        <w:r w:rsidR="00537DCA" w:rsidDel="00795EDA">
          <w:delText>πατημα</w:delText>
        </w:r>
      </w:del>
      <w:ins w:id="245" w:author="ATHANASIA-DANAI TSAOUSI" w:date="2021-01-04T15:17:00Z">
        <w:r w:rsidR="00795EDA">
          <w:t>πάτημα</w:t>
        </w:r>
      </w:ins>
      <w:r w:rsidR="00537DCA">
        <w:t xml:space="preserve"> του </w:t>
      </w:r>
      <w:r w:rsidR="00537DCA">
        <w:rPr>
          <w:lang w:val="en-US"/>
        </w:rPr>
        <w:t>space</w:t>
      </w:r>
      <w:r w:rsidR="00537DCA" w:rsidRPr="00E05F1C">
        <w:t>,</w:t>
      </w:r>
      <w:r w:rsidR="00537DCA">
        <w:t xml:space="preserve">στην </w:t>
      </w:r>
      <w:proofErr w:type="spellStart"/>
      <w:r w:rsidR="00537DCA">
        <w:t>LoadOBJS</w:t>
      </w:r>
      <w:proofErr w:type="spellEnd"/>
      <w:r w:rsidR="00537DCA">
        <w:t xml:space="preserve"> </w:t>
      </w:r>
      <w:del w:id="246" w:author="ATHANASIA-DANAI TSAOUSI" w:date="2021-01-04T15:17:00Z">
        <w:r w:rsidR="00537DCA" w:rsidDel="00795EDA">
          <w:delText>διαλεγεται</w:delText>
        </w:r>
      </w:del>
      <w:ins w:id="247" w:author="ATHANASIA-DANAI TSAOUSI" w:date="2021-01-04T15:17:00Z">
        <w:r w:rsidR="00795EDA">
          <w:t>διαλέγεται</w:t>
        </w:r>
      </w:ins>
      <w:r w:rsidR="00537DCA">
        <w:t xml:space="preserve"> </w:t>
      </w:r>
      <w:del w:id="248" w:author="ATHANASIA-DANAI TSAOUSI" w:date="2021-01-04T15:18:00Z">
        <w:r w:rsidR="00537DCA" w:rsidDel="00795EDA">
          <w:delText>τυχαια</w:delText>
        </w:r>
      </w:del>
      <w:ins w:id="249" w:author="ATHANASIA-DANAI TSAOUSI" w:date="2021-01-04T15:18:00Z">
        <w:r w:rsidR="00795EDA">
          <w:t>τυχαία</w:t>
        </w:r>
      </w:ins>
      <w:r w:rsidR="00537DCA">
        <w:t xml:space="preserve"> ποιο </w:t>
      </w:r>
      <w:del w:id="250" w:author="ATHANASIA-DANAI TSAOUSI" w:date="2021-01-04T15:20:00Z">
        <w:r w:rsidR="00537DCA" w:rsidDel="00795EDA">
          <w:delText>ντικειμενο</w:delText>
        </w:r>
      </w:del>
      <w:ins w:id="251" w:author="ATHANASIA-DANAI TSAOUSI" w:date="2021-01-04T15:20:00Z">
        <w:r w:rsidR="00795EDA">
          <w:t>αντικείμενο</w:t>
        </w:r>
      </w:ins>
      <w:r w:rsidR="00537DCA">
        <w:t xml:space="preserve"> θα </w:t>
      </w:r>
      <w:del w:id="252" w:author="ATHANASIA-DANAI TSAOUSI" w:date="2021-01-04T15:17:00Z">
        <w:r w:rsidR="00537DCA" w:rsidDel="00795EDA">
          <w:delText>εμφανιστει</w:delText>
        </w:r>
      </w:del>
      <w:ins w:id="253" w:author="ATHANASIA-DANAI TSAOUSI" w:date="2021-01-04T15:17:00Z">
        <w:r w:rsidR="00795EDA">
          <w:t>εμφανιστεί</w:t>
        </w:r>
      </w:ins>
      <w:r w:rsidR="00537DCA">
        <w:t xml:space="preserve"> και </w:t>
      </w:r>
      <w:del w:id="254" w:author="ATHANASIA-DANAI TSAOUSI" w:date="2021-01-04T15:18:00Z">
        <w:r w:rsidR="00537DCA" w:rsidDel="00795EDA">
          <w:delText>αντιστοιχα</w:delText>
        </w:r>
      </w:del>
      <w:ins w:id="255" w:author="ATHANASIA-DANAI TSAOUSI" w:date="2021-01-04T15:18:00Z">
        <w:r w:rsidR="00795EDA">
          <w:t>αντίστοιχα</w:t>
        </w:r>
      </w:ins>
      <w:r w:rsidR="00537DCA">
        <w:t xml:space="preserve"> στις </w:t>
      </w:r>
      <w:proofErr w:type="spellStart"/>
      <w:r w:rsidR="00537DCA">
        <w:t>makeSphere,makeCylinder</w:t>
      </w:r>
      <w:proofErr w:type="spellEnd"/>
      <w:r w:rsidR="00537DCA">
        <w:t>,</w:t>
      </w:r>
    </w:p>
    <w:p w14:paraId="21058887" w14:textId="0F8874F3" w:rsidR="00E22E8C" w:rsidRDefault="00537DCA">
      <w:pPr>
        <w:pStyle w:val="Standard"/>
      </w:pPr>
      <w:r>
        <w:t xml:space="preserve">makeCube και </w:t>
      </w:r>
      <w:del w:id="256" w:author="ATHANASIA-DANAI TSAOUSI" w:date="2021-01-04T15:17:00Z">
        <w:r w:rsidDel="00795EDA">
          <w:delText>δημιουγουνται</w:delText>
        </w:r>
      </w:del>
      <w:ins w:id="257" w:author="ATHANASIA-DANAI TSAOUSI" w:date="2021-01-04T15:17:00Z">
        <w:r w:rsidR="00795EDA">
          <w:t>δημιουργούνται</w:t>
        </w:r>
      </w:ins>
      <w:r>
        <w:t xml:space="preserve"> τα </w:t>
      </w:r>
      <w:del w:id="258" w:author="ATHANASIA-DANAI TSAOUSI" w:date="2021-01-04T15:19:00Z">
        <w:r w:rsidDel="00795EDA">
          <w:delText>αντικειμενα</w:delText>
        </w:r>
      </w:del>
      <w:ins w:id="259" w:author="ATHANASIA-DANAI TSAOUSI" w:date="2021-01-04T15:19:00Z">
        <w:r w:rsidR="00795EDA">
          <w:t>αντικείμενα</w:t>
        </w:r>
      </w:ins>
      <w:r>
        <w:t>.</w:t>
      </w:r>
      <w:ins w:id="260" w:author="ATHANASIA-DANAI TSAOUSI" w:date="2021-01-04T15:19:00Z">
        <w:r w:rsidR="00795EDA" w:rsidRPr="00795EDA">
          <w:rPr>
            <w:rPrChange w:id="261" w:author="ATHANASIA-DANAI TSAOUSI" w:date="2021-01-04T15:19:00Z">
              <w:rPr>
                <w:lang w:val="en-US"/>
              </w:rPr>
            </w:rPrChange>
          </w:rPr>
          <w:t xml:space="preserve"> </w:t>
        </w:r>
      </w:ins>
      <w:del w:id="262" w:author="ATHANASIA-DANAI TSAOUSI" w:date="2021-01-04T15:19:00Z">
        <w:r w:rsidDel="00795EDA">
          <w:delText>Μεσα</w:delText>
        </w:r>
      </w:del>
      <w:ins w:id="263" w:author="ATHANASIA-DANAI TSAOUSI" w:date="2021-01-04T15:19:00Z">
        <w:r w:rsidR="00795EDA">
          <w:t>Μέσα</w:t>
        </w:r>
      </w:ins>
      <w:r>
        <w:t xml:space="preserve"> σε </w:t>
      </w:r>
      <w:del w:id="264" w:author="ATHANASIA-DANAI TSAOUSI" w:date="2021-01-04T15:17:00Z">
        <w:r w:rsidDel="00795EDA">
          <w:delText>καθε</w:delText>
        </w:r>
      </w:del>
      <w:ins w:id="265" w:author="ATHANASIA-DANAI TSAOUSI" w:date="2021-01-04T15:17:00Z">
        <w:r w:rsidR="00795EDA">
          <w:t>κάθε</w:t>
        </w:r>
      </w:ins>
      <w:r>
        <w:t xml:space="preserve"> </w:t>
      </w:r>
      <w:del w:id="266" w:author="ATHANASIA-DANAI TSAOUSI" w:date="2021-01-04T15:20:00Z">
        <w:r w:rsidDel="00795EDA">
          <w:delText>συναρτηση</w:delText>
        </w:r>
      </w:del>
      <w:ins w:id="267" w:author="ATHANASIA-DANAI TSAOUSI" w:date="2021-01-04T15:20:00Z">
        <w:r w:rsidR="00795EDA">
          <w:t>συνάρτηση</w:t>
        </w:r>
      </w:ins>
      <w:r>
        <w:t>(</w:t>
      </w:r>
      <w:proofErr w:type="spellStart"/>
      <w:r>
        <w:t>makeSphere</w:t>
      </w:r>
      <w:proofErr w:type="spellEnd"/>
      <w:r>
        <w:t xml:space="preserve">, </w:t>
      </w:r>
      <w:proofErr w:type="spellStart"/>
      <w:r>
        <w:t>makeCylinder,makeCube</w:t>
      </w:r>
      <w:proofErr w:type="spellEnd"/>
      <w:r>
        <w:t xml:space="preserve">) </w:t>
      </w:r>
      <w:del w:id="268" w:author="ATHANASIA-DANAI TSAOUSI" w:date="2021-01-04T15:19:00Z">
        <w:r w:rsidDel="00795EDA">
          <w:delText>δημιουγουνται</w:delText>
        </w:r>
      </w:del>
      <w:ins w:id="269" w:author="ATHANASIA-DANAI TSAOUSI" w:date="2021-01-04T15:19:00Z">
        <w:r w:rsidR="00795EDA">
          <w:t>δημιουργούνται</w:t>
        </w:r>
      </w:ins>
      <w:r>
        <w:t xml:space="preserve"> σε </w:t>
      </w:r>
      <w:del w:id="270" w:author="ATHANASIA-DANAI TSAOUSI" w:date="2021-01-04T15:17:00Z">
        <w:r w:rsidDel="00795EDA">
          <w:delText>τυχαιο</w:delText>
        </w:r>
      </w:del>
      <w:ins w:id="271" w:author="ATHANASIA-DANAI TSAOUSI" w:date="2021-01-04T15:17:00Z">
        <w:r w:rsidR="00795EDA">
          <w:t>τυχαίο</w:t>
        </w:r>
      </w:ins>
      <w:r>
        <w:t xml:space="preserve"> </w:t>
      </w:r>
      <w:del w:id="272" w:author="ATHANASIA-DANAI TSAOUSI" w:date="2021-01-04T15:20:00Z">
        <w:r w:rsidDel="00795EDA">
          <w:delText>μεγεθος</w:delText>
        </w:r>
      </w:del>
      <w:ins w:id="273" w:author="ATHANASIA-DANAI TSAOUSI" w:date="2021-01-04T15:20:00Z">
        <w:r w:rsidR="00795EDA">
          <w:t>μέγεθος</w:t>
        </w:r>
      </w:ins>
      <w:r>
        <w:t xml:space="preserve"> και </w:t>
      </w:r>
      <w:del w:id="274" w:author="ATHANASIA-DANAI TSAOUSI" w:date="2021-01-04T15:19:00Z">
        <w:r w:rsidDel="00795EDA">
          <w:delText>χρωμα</w:delText>
        </w:r>
      </w:del>
      <w:ins w:id="275" w:author="ATHANASIA-DANAI TSAOUSI" w:date="2021-01-04T15:19:00Z">
        <w:r w:rsidR="00795EDA">
          <w:t>χρώμα</w:t>
        </w:r>
      </w:ins>
      <w:r>
        <w:t xml:space="preserve"> </w:t>
      </w:r>
      <w:del w:id="276" w:author="ATHANASIA-DANAI TSAOUSI" w:date="2021-01-04T15:17:00Z">
        <w:r w:rsidDel="00795EDA">
          <w:delText>αντικειμενα</w:delText>
        </w:r>
      </w:del>
      <w:ins w:id="277" w:author="ATHANASIA-DANAI TSAOUSI" w:date="2021-01-04T15:17:00Z">
        <w:r w:rsidR="00795EDA">
          <w:t>αντικείμενα</w:t>
        </w:r>
      </w:ins>
      <w:r>
        <w:t xml:space="preserve">, με </w:t>
      </w:r>
      <w:del w:id="278" w:author="ATHANASIA-DANAI TSAOUSI" w:date="2021-01-04T15:20:00Z">
        <w:r w:rsidDel="00795EDA">
          <w:delText>κατευθυνση</w:delText>
        </w:r>
      </w:del>
      <w:ins w:id="279" w:author="ATHANASIA-DANAI TSAOUSI" w:date="2021-01-04T15:20:00Z">
        <w:r w:rsidR="00795EDA">
          <w:t>κατεύθυνση</w:t>
        </w:r>
      </w:ins>
      <w:r>
        <w:t xml:space="preserve"> </w:t>
      </w:r>
      <w:del w:id="280" w:author="ATHANASIA-DANAI TSAOUSI" w:date="2021-01-04T15:19:00Z">
        <w:r w:rsidDel="00795EDA">
          <w:delText>τυχαια</w:delText>
        </w:r>
      </w:del>
      <w:ins w:id="281" w:author="ATHANASIA-DANAI TSAOUSI" w:date="2021-01-04T15:19:00Z">
        <w:r w:rsidR="00795EDA">
          <w:t>τυχαία</w:t>
        </w:r>
      </w:ins>
      <w:r>
        <w:t xml:space="preserve"> στο [0.1,0.9]και την </w:t>
      </w:r>
      <w:del w:id="282" w:author="ATHANASIA-DANAI TSAOUSI" w:date="2021-01-04T15:17:00Z">
        <w:r w:rsidDel="00795EDA">
          <w:delText>ονομαζουμε</w:delText>
        </w:r>
      </w:del>
      <w:ins w:id="283" w:author="ATHANASIA-DANAI TSAOUSI" w:date="2021-01-04T15:17:00Z">
        <w:r w:rsidR="00795EDA">
          <w:t>ονομάζουμε</w:t>
        </w:r>
      </w:ins>
      <w:r>
        <w:t xml:space="preserve"> </w:t>
      </w:r>
      <w:r>
        <w:rPr>
          <w:lang w:val="en-US"/>
        </w:rPr>
        <w:t>direction</w:t>
      </w:r>
      <w:r w:rsidRPr="00E05F1C">
        <w:t xml:space="preserve"> </w:t>
      </w:r>
      <w:r>
        <w:t xml:space="preserve">και με την </w:t>
      </w:r>
      <w:del w:id="284" w:author="ATHANASIA-DANAI TSAOUSI" w:date="2021-01-04T15:19:00Z">
        <w:r w:rsidDel="00795EDA">
          <w:delText>χρηση</w:delText>
        </w:r>
      </w:del>
      <w:ins w:id="285" w:author="ATHANASIA-DANAI TSAOUSI" w:date="2021-01-04T15:19:00Z">
        <w:r w:rsidR="00795EDA">
          <w:t>χρήση</w:t>
        </w:r>
      </w:ins>
      <w:r>
        <w:t xml:space="preserve"> </w:t>
      </w:r>
      <w:r>
        <w:rPr>
          <w:lang w:val="en-US"/>
        </w:rPr>
        <w:t>collider</w:t>
      </w:r>
      <w:r w:rsidRPr="00E05F1C">
        <w:t xml:space="preserve"> ,</w:t>
      </w:r>
      <w:r>
        <w:rPr>
          <w:lang w:val="en-US"/>
        </w:rPr>
        <w:t>Rigidbody</w:t>
      </w:r>
      <w:r w:rsidRPr="00E05F1C">
        <w:t xml:space="preserve"> </w:t>
      </w:r>
      <w:r>
        <w:t xml:space="preserve">και </w:t>
      </w:r>
      <w:del w:id="286" w:author="ATHANASIA-DANAI TSAOUSI" w:date="2021-01-04T15:20:00Z">
        <w:r w:rsidDel="00795EDA">
          <w:delText>τελικα</w:delText>
        </w:r>
      </w:del>
      <w:ins w:id="287" w:author="ATHANASIA-DANAI TSAOUSI" w:date="2021-01-04T15:20:00Z">
        <w:r w:rsidR="00795EDA">
          <w:t>τελικά</w:t>
        </w:r>
      </w:ins>
      <w:r>
        <w:t xml:space="preserve"> την </w:t>
      </w:r>
      <w:r>
        <w:rPr>
          <w:lang w:val="en-US"/>
        </w:rPr>
        <w:t>AddForce</w:t>
      </w:r>
      <w:r w:rsidRPr="00E05F1C">
        <w:t xml:space="preserve"> </w:t>
      </w:r>
      <w:del w:id="288" w:author="ATHANASIA-DANAI TSAOUSI" w:date="2021-01-04T15:17:00Z">
        <w:r w:rsidDel="00795EDA">
          <w:delText>υλοπιειται</w:delText>
        </w:r>
      </w:del>
      <w:ins w:id="289" w:author="ATHANASIA-DANAI TSAOUSI" w:date="2021-01-04T15:17:00Z">
        <w:r w:rsidR="00795EDA">
          <w:t>υλοποιείται</w:t>
        </w:r>
      </w:ins>
      <w:r>
        <w:t xml:space="preserve"> η </w:t>
      </w:r>
      <w:del w:id="290" w:author="ATHANASIA-DANAI TSAOUSI" w:date="2021-01-04T15:20:00Z">
        <w:r w:rsidDel="00795EDA">
          <w:delText>κινηση</w:delText>
        </w:r>
      </w:del>
      <w:ins w:id="291" w:author="ATHANASIA-DANAI TSAOUSI" w:date="2021-01-04T15:20:00Z">
        <w:r w:rsidR="00795EDA">
          <w:t>κίνηση</w:t>
        </w:r>
      </w:ins>
      <w:r>
        <w:t xml:space="preserve"> τους.</w:t>
      </w:r>
      <w:ins w:id="292" w:author="ATHANASIA-DANAI TSAOUSI" w:date="2021-01-04T15:20:00Z">
        <w:r w:rsidR="00795EDA">
          <w:t xml:space="preserve"> </w:t>
        </w:r>
      </w:ins>
      <w:r>
        <w:t xml:space="preserve">Η </w:t>
      </w:r>
      <w:del w:id="293" w:author="ATHANASIA-DANAI TSAOUSI" w:date="2021-01-04T15:18:00Z">
        <w:r w:rsidDel="00795EDA">
          <w:delText>αρχικη</w:delText>
        </w:r>
      </w:del>
      <w:ins w:id="294" w:author="ATHANASIA-DANAI TSAOUSI" w:date="2021-01-04T15:18:00Z">
        <w:r w:rsidR="00795EDA">
          <w:t>αρχική</w:t>
        </w:r>
      </w:ins>
      <w:r>
        <w:t xml:space="preserve"> τους </w:t>
      </w:r>
      <w:del w:id="295" w:author="ATHANASIA-DANAI TSAOUSI" w:date="2021-01-04T15:20:00Z">
        <w:r w:rsidDel="00795EDA">
          <w:delText>ταχυτητα</w:delText>
        </w:r>
      </w:del>
      <w:ins w:id="296" w:author="ATHANASIA-DANAI TSAOUSI" w:date="2021-01-04T15:20:00Z">
        <w:r w:rsidR="00795EDA">
          <w:t>ταχύτητα</w:t>
        </w:r>
      </w:ins>
      <w:r>
        <w:t xml:space="preserve"> </w:t>
      </w:r>
      <w:del w:id="297" w:author="ATHANASIA-DANAI TSAOUSI" w:date="2021-01-04T15:21:00Z">
        <w:r w:rsidDel="00795EDA">
          <w:delText>ειναι</w:delText>
        </w:r>
      </w:del>
      <w:ins w:id="298" w:author="ATHANASIA-DANAI TSAOUSI" w:date="2021-01-04T15:21:00Z">
        <w:r w:rsidR="00795EDA">
          <w:t>είναι</w:t>
        </w:r>
      </w:ins>
      <w:r>
        <w:t xml:space="preserve"> 100.0f.Στην </w:t>
      </w:r>
      <w:r>
        <w:lastRenderedPageBreak/>
        <w:t xml:space="preserve">OnCollisionEnter </w:t>
      </w:r>
      <w:del w:id="299" w:author="ATHANASIA-DANAI TSAOUSI" w:date="2021-01-04T15:18:00Z">
        <w:r w:rsidDel="00795EDA">
          <w:delText>φροντιζουμε</w:delText>
        </w:r>
      </w:del>
      <w:ins w:id="300" w:author="ATHANASIA-DANAI TSAOUSI" w:date="2021-01-04T15:18:00Z">
        <w:r w:rsidR="00795EDA">
          <w:t>φροντίζουμε</w:t>
        </w:r>
      </w:ins>
      <w:r>
        <w:t xml:space="preserve"> να </w:t>
      </w:r>
      <w:del w:id="301" w:author="ATHANASIA-DANAI TSAOUSI" w:date="2021-01-04T15:20:00Z">
        <w:r w:rsidDel="00795EDA">
          <w:delText>αναπηδανε</w:delText>
        </w:r>
      </w:del>
      <w:ins w:id="302" w:author="ATHANASIA-DANAI TSAOUSI" w:date="2021-01-04T15:20:00Z">
        <w:r w:rsidR="00795EDA">
          <w:t>αναπηδάνε</w:t>
        </w:r>
      </w:ins>
      <w:r>
        <w:t xml:space="preserve"> τα </w:t>
      </w:r>
      <w:del w:id="303" w:author="ATHANASIA-DANAI TSAOUSI" w:date="2021-01-04T15:18:00Z">
        <w:r w:rsidDel="00795EDA">
          <w:delText>αντικειμενα</w:delText>
        </w:r>
      </w:del>
      <w:ins w:id="304" w:author="ATHANASIA-DANAI TSAOUSI" w:date="2021-01-04T15:18:00Z">
        <w:r w:rsidR="00795EDA">
          <w:t>αντικείμενα</w:t>
        </w:r>
      </w:ins>
      <w:r>
        <w:t xml:space="preserve"> με </w:t>
      </w:r>
      <w:del w:id="305" w:author="ATHANASIA-DANAI TSAOUSI" w:date="2021-01-04T15:20:00Z">
        <w:r w:rsidDel="00795EDA">
          <w:delText>γωνια</w:delText>
        </w:r>
      </w:del>
      <w:ins w:id="306" w:author="ATHANASIA-DANAI TSAOUSI" w:date="2021-01-04T15:20:00Z">
        <w:r w:rsidR="00795EDA">
          <w:t>γωνιά</w:t>
        </w:r>
      </w:ins>
      <w:r>
        <w:t xml:space="preserve"> </w:t>
      </w:r>
      <w:del w:id="307" w:author="ATHANASIA-DANAI TSAOUSI" w:date="2021-01-04T15:21:00Z">
        <w:r w:rsidDel="00795EDA">
          <w:delText>ανακλασης</w:delText>
        </w:r>
      </w:del>
      <w:ins w:id="308" w:author="ATHANASIA-DANAI TSAOUSI" w:date="2021-01-04T15:21:00Z">
        <w:r w:rsidR="00795EDA">
          <w:t>ανάκλασης</w:t>
        </w:r>
      </w:ins>
      <w:r>
        <w:t xml:space="preserve"> </w:t>
      </w:r>
      <w:del w:id="309" w:author="ATHANASIA-DANAI TSAOUSI" w:date="2021-01-04T15:18:00Z">
        <w:r w:rsidDel="00795EDA">
          <w:delText>ιδια</w:delText>
        </w:r>
      </w:del>
      <w:ins w:id="310" w:author="ATHANASIA-DANAI TSAOUSI" w:date="2021-01-04T15:18:00Z">
        <w:r w:rsidR="00795EDA">
          <w:t>ιδιά</w:t>
        </w:r>
      </w:ins>
      <w:r>
        <w:t xml:space="preserve"> με την </w:t>
      </w:r>
      <w:del w:id="311" w:author="ATHANASIA-DANAI TSAOUSI" w:date="2021-01-04T15:20:00Z">
        <w:r w:rsidDel="00795EDA">
          <w:delText>γωνια</w:delText>
        </w:r>
      </w:del>
      <w:ins w:id="312" w:author="ATHANASIA-DANAI TSAOUSI" w:date="2021-01-04T15:20:00Z">
        <w:r w:rsidR="00795EDA">
          <w:t>γωνία</w:t>
        </w:r>
      </w:ins>
      <w:r>
        <w:t xml:space="preserve"> </w:t>
      </w:r>
      <w:del w:id="313" w:author="ATHANASIA-DANAI TSAOUSI" w:date="2021-01-04T15:18:00Z">
        <w:r w:rsidDel="00795EDA">
          <w:delText>προσκρουσης</w:delText>
        </w:r>
      </w:del>
      <w:ins w:id="314" w:author="ATHANASIA-DANAI TSAOUSI" w:date="2021-01-04T15:18:00Z">
        <w:r w:rsidR="00795EDA">
          <w:t>πρόσκρουσης</w:t>
        </w:r>
      </w:ins>
      <w:r>
        <w:t>.</w:t>
      </w:r>
    </w:p>
    <w:p w14:paraId="6C5373D0" w14:textId="77777777" w:rsidR="00E22E8C" w:rsidRPr="00795EDA" w:rsidRDefault="00E22E8C">
      <w:pPr>
        <w:pStyle w:val="Standard"/>
        <w:rPr>
          <w:rPrChange w:id="315" w:author="ATHANASIA-DANAI TSAOUSI" w:date="2021-01-04T15:19:00Z">
            <w:rPr>
              <w:lang w:val="en-US"/>
            </w:rPr>
          </w:rPrChange>
        </w:rPr>
      </w:pPr>
    </w:p>
    <w:p w14:paraId="194C0054" w14:textId="60EA53C2" w:rsidR="00460A24" w:rsidRDefault="00537DCA">
      <w:pPr>
        <w:pStyle w:val="Standard"/>
        <w:rPr>
          <w:ins w:id="316" w:author="ATHANASIA-DANAI TSAOUSI" w:date="2021-01-04T15:37:00Z"/>
          <w:u w:val="single"/>
        </w:rPr>
      </w:pPr>
      <w:r>
        <w:t>(</w:t>
      </w:r>
      <w:r>
        <w:rPr>
          <w:lang w:val="en-US"/>
        </w:rPr>
        <w:t>iii</w:t>
      </w:r>
      <w:r w:rsidRPr="00E05F1C">
        <w:t>)</w:t>
      </w:r>
      <w:r>
        <w:rPr>
          <w:b/>
          <w:bCs/>
          <w:u w:val="single"/>
        </w:rPr>
        <w:t>Σ</w:t>
      </w:r>
      <w:del w:id="317" w:author="ATHANASIA-DANAI TSAOUSI" w:date="2021-01-04T15:37:00Z">
        <w:r w:rsidDel="00460A24">
          <w:rPr>
            <w:b/>
            <w:bCs/>
            <w:u w:val="single"/>
          </w:rPr>
          <w:delText>φαίρα</w:delText>
        </w:r>
        <w:r w:rsidDel="00460A24">
          <w:rPr>
            <w:u w:val="single"/>
          </w:rPr>
          <w:delText>:</w:delText>
        </w:r>
      </w:del>
      <w:ins w:id="318" w:author="ATHANASIA-DANAI TSAOUSI" w:date="2021-01-04T15:37:00Z">
        <w:r w:rsidR="00460A24">
          <w:rPr>
            <w:b/>
            <w:bCs/>
            <w:u w:val="single"/>
          </w:rPr>
          <w:t>ΦΑΙΡΑ</w:t>
        </w:r>
      </w:ins>
    </w:p>
    <w:p w14:paraId="588EEB6C" w14:textId="2EFF7583" w:rsidR="00E22E8C" w:rsidRDefault="00537DCA">
      <w:pPr>
        <w:pStyle w:val="Standard"/>
      </w:pPr>
      <w:r>
        <w:rPr>
          <w:u w:val="single"/>
        </w:rPr>
        <w:t xml:space="preserve"> </w:t>
      </w:r>
      <w:r>
        <w:t xml:space="preserve">δημιουργούμε την </w:t>
      </w:r>
      <w:del w:id="319" w:author="ATHANASIA-DANAI TSAOUSI" w:date="2021-01-04T15:17:00Z">
        <w:r w:rsidDel="00795EDA">
          <w:delText>σφαιρα</w:delText>
        </w:r>
      </w:del>
      <w:ins w:id="320" w:author="ATHANASIA-DANAI TSAOUSI" w:date="2021-01-04T15:17:00Z">
        <w:r w:rsidR="00795EDA">
          <w:t>σφαίρα</w:t>
        </w:r>
      </w:ins>
      <w:r>
        <w:t xml:space="preserve"> </w:t>
      </w:r>
      <w:del w:id="321" w:author="ATHANASIA-DANAI TSAOUSI" w:date="2021-01-04T15:18:00Z">
        <w:r w:rsidDel="00795EDA">
          <w:delText>μεσα</w:delText>
        </w:r>
      </w:del>
      <w:ins w:id="322" w:author="ATHANASIA-DANAI TSAOUSI" w:date="2021-01-04T15:18:00Z">
        <w:r w:rsidR="00795EDA">
          <w:t>μέσα</w:t>
        </w:r>
      </w:ins>
      <w:r>
        <w:t xml:space="preserve"> στον </w:t>
      </w:r>
      <w:del w:id="323" w:author="ATHANASIA-DANAI TSAOUSI" w:date="2021-01-04T15:19:00Z">
        <w:r w:rsidDel="00795EDA">
          <w:delText>κυβο</w:delText>
        </w:r>
      </w:del>
      <w:ins w:id="324" w:author="ATHANASIA-DANAI TSAOUSI" w:date="2021-01-04T15:19:00Z">
        <w:r w:rsidR="00795EDA">
          <w:t>κύβο</w:t>
        </w:r>
      </w:ins>
      <w:r>
        <w:t xml:space="preserve"> με το </w:t>
      </w:r>
      <w:del w:id="325" w:author="ATHANASIA-DANAI TSAOUSI" w:date="2021-01-04T15:17:00Z">
        <w:r w:rsidDel="00795EDA">
          <w:delText>κεντρο</w:delText>
        </w:r>
      </w:del>
      <w:ins w:id="326" w:author="ATHANASIA-DANAI TSAOUSI" w:date="2021-01-04T15:17:00Z">
        <w:r w:rsidR="00795EDA">
          <w:t>κέντρο</w:t>
        </w:r>
      </w:ins>
      <w:r>
        <w:t xml:space="preserve"> της στο (50,50,50) και </w:t>
      </w:r>
      <w:del w:id="327" w:author="ATHANASIA-DANAI TSAOUSI" w:date="2021-01-04T15:17:00Z">
        <w:r w:rsidDel="00795EDA">
          <w:delText>ακτινα</w:delText>
        </w:r>
      </w:del>
      <w:ins w:id="328" w:author="ATHANASIA-DANAI TSAOUSI" w:date="2021-01-04T15:17:00Z">
        <w:r w:rsidR="00795EDA">
          <w:t>ακτίνα</w:t>
        </w:r>
      </w:ins>
      <w:r>
        <w:t xml:space="preserve"> 15(</w:t>
      </w:r>
      <w:del w:id="329" w:author="ATHANASIA-DANAI TSAOUSI" w:date="2021-01-04T15:18:00Z">
        <w:r w:rsidDel="00795EDA">
          <w:delText>δηλαδη</w:delText>
        </w:r>
      </w:del>
      <w:ins w:id="330" w:author="ATHANASIA-DANAI TSAOUSI" w:date="2021-01-04T15:18:00Z">
        <w:r w:rsidR="00795EDA">
          <w:t>δηλαδή</w:t>
        </w:r>
      </w:ins>
      <w:r>
        <w:t xml:space="preserve"> </w:t>
      </w:r>
      <w:r>
        <w:rPr>
          <w:lang w:val="en-US"/>
        </w:rPr>
        <w:t>scale</w:t>
      </w:r>
      <w:r w:rsidRPr="00E05F1C">
        <w:t xml:space="preserve"> 30 ).</w:t>
      </w:r>
      <w:r>
        <w:t xml:space="preserve">Μέσω του </w:t>
      </w:r>
      <w:r>
        <w:rPr>
          <w:lang w:val="en-US"/>
        </w:rPr>
        <w:t>script</w:t>
      </w:r>
      <w:r w:rsidRPr="00E05F1C">
        <w:t xml:space="preserve"> </w:t>
      </w:r>
      <w:r>
        <w:rPr>
          <w:lang w:val="en-US"/>
        </w:rPr>
        <w:t>SphereMove</w:t>
      </w:r>
      <w:r w:rsidRPr="00E05F1C">
        <w:t xml:space="preserve"> </w:t>
      </w:r>
      <w:r>
        <w:t xml:space="preserve">πραγματοποιείται η </w:t>
      </w:r>
      <w:del w:id="331" w:author="ATHANASIA-DANAI TSAOUSI" w:date="2021-01-04T15:17:00Z">
        <w:r w:rsidDel="00795EDA">
          <w:delText>κινηση</w:delText>
        </w:r>
      </w:del>
      <w:ins w:id="332" w:author="ATHANASIA-DANAI TSAOUSI" w:date="2021-01-04T15:17:00Z">
        <w:r w:rsidR="00795EDA">
          <w:t>κίνηση</w:t>
        </w:r>
      </w:ins>
      <w:r>
        <w:t xml:space="preserve"> της με τα βελάκια</w:t>
      </w:r>
    </w:p>
    <w:p w14:paraId="7DEA679F" w14:textId="5D1657C6" w:rsidR="00E22E8C" w:rsidRDefault="00537DCA">
      <w:pPr>
        <w:pStyle w:val="Standard"/>
      </w:pPr>
      <w:r>
        <w:t xml:space="preserve">στους άξονες </w:t>
      </w:r>
      <w:r>
        <w:rPr>
          <w:lang w:val="en-US"/>
        </w:rPr>
        <w:t>x</w:t>
      </w:r>
      <w:r w:rsidRPr="00E05F1C">
        <w:t>,</w:t>
      </w:r>
      <w:r>
        <w:rPr>
          <w:lang w:val="en-US"/>
        </w:rPr>
        <w:t>y</w:t>
      </w:r>
      <w:r w:rsidRPr="00E05F1C">
        <w:t xml:space="preserve"> </w:t>
      </w:r>
      <w:r>
        <w:t xml:space="preserve">και με το +,- στον </w:t>
      </w:r>
      <w:r>
        <w:rPr>
          <w:lang w:val="en-US"/>
        </w:rPr>
        <w:t>z</w:t>
      </w:r>
      <w:r w:rsidRPr="00E05F1C">
        <w:t xml:space="preserve"> ,</w:t>
      </w:r>
      <w:r>
        <w:t xml:space="preserve">με </w:t>
      </w:r>
      <w:del w:id="333" w:author="ATHANASIA-DANAI TSAOUSI" w:date="2021-01-04T15:17:00Z">
        <w:r w:rsidDel="00795EDA">
          <w:delText>χρηση</w:delText>
        </w:r>
      </w:del>
      <w:ins w:id="334" w:author="ATHANASIA-DANAI TSAOUSI" w:date="2021-01-04T15:17:00Z">
        <w:r w:rsidR="00795EDA">
          <w:t>χρήση</w:t>
        </w:r>
      </w:ins>
      <w:r>
        <w:t xml:space="preserve"> του </w:t>
      </w:r>
      <w:r>
        <w:rPr>
          <w:lang w:val="en-US"/>
        </w:rPr>
        <w:t>GetKeyDown</w:t>
      </w:r>
      <w:r w:rsidRPr="00E05F1C">
        <w:t xml:space="preserve"> </w:t>
      </w:r>
      <w:r>
        <w:t xml:space="preserve">για να </w:t>
      </w:r>
      <w:del w:id="335" w:author="ATHANASIA-DANAI TSAOUSI" w:date="2021-01-04T15:17:00Z">
        <w:r w:rsidDel="00795EDA">
          <w:delText>δεχτει</w:delText>
        </w:r>
      </w:del>
      <w:ins w:id="336" w:author="ATHANASIA-DANAI TSAOUSI" w:date="2021-01-04T15:17:00Z">
        <w:r w:rsidR="00795EDA">
          <w:t>δεχτεί</w:t>
        </w:r>
      </w:ins>
      <w:r>
        <w:t xml:space="preserve"> πιο </w:t>
      </w:r>
      <w:del w:id="337" w:author="ATHANASIA-DANAI TSAOUSI" w:date="2021-01-04T15:18:00Z">
        <w:r w:rsidDel="00795EDA">
          <w:delText>πλητρο</w:delText>
        </w:r>
      </w:del>
      <w:ins w:id="338" w:author="ATHANASIA-DANAI TSAOUSI" w:date="2021-01-04T15:18:00Z">
        <w:r w:rsidR="00795EDA">
          <w:t>πλήκτρο</w:t>
        </w:r>
      </w:ins>
      <w:r>
        <w:t xml:space="preserve"> </w:t>
      </w:r>
      <w:del w:id="339" w:author="ATHANASIA-DANAI TSAOUSI" w:date="2021-01-04T15:19:00Z">
        <w:r w:rsidDel="00795EDA">
          <w:delText>πατησαμε</w:delText>
        </w:r>
      </w:del>
      <w:ins w:id="340" w:author="ATHANASIA-DANAI TSAOUSI" w:date="2021-01-04T15:19:00Z">
        <w:r w:rsidR="00795EDA">
          <w:t>πατήσαμε</w:t>
        </w:r>
      </w:ins>
      <w:r>
        <w:t xml:space="preserve"> και με το transform για να γίνει η </w:t>
      </w:r>
      <w:del w:id="341" w:author="ATHANASIA-DANAI TSAOUSI" w:date="2021-01-04T15:18:00Z">
        <w:r w:rsidDel="00795EDA">
          <w:delText>κινηση</w:delText>
        </w:r>
      </w:del>
      <w:ins w:id="342" w:author="ATHANASIA-DANAI TSAOUSI" w:date="2021-01-04T15:18:00Z">
        <w:r w:rsidR="00795EDA">
          <w:t>κίνηση</w:t>
        </w:r>
      </w:ins>
      <w:r>
        <w:t>.</w:t>
      </w:r>
      <w:ins w:id="343" w:author="ATHANASIA-DANAI TSAOUSI" w:date="2021-01-04T15:17:00Z">
        <w:r w:rsidR="00795EDA" w:rsidRPr="00795EDA">
          <w:rPr>
            <w:rPrChange w:id="344" w:author="ATHANASIA-DANAI TSAOUSI" w:date="2021-01-04T15:17:00Z">
              <w:rPr>
                <w:lang w:val="en-US"/>
              </w:rPr>
            </w:rPrChange>
          </w:rPr>
          <w:t xml:space="preserve"> </w:t>
        </w:r>
      </w:ins>
      <w:del w:id="345" w:author="ATHANASIA-DANAI TSAOUSI" w:date="2021-01-04T15:18:00Z">
        <w:r w:rsidDel="00795EDA">
          <w:delText>Επισης</w:delText>
        </w:r>
      </w:del>
      <w:ins w:id="346" w:author="ATHANASIA-DANAI TSAOUSI" w:date="2021-01-04T15:18:00Z">
        <w:r w:rsidR="00795EDA">
          <w:t>Επίσης</w:t>
        </w:r>
      </w:ins>
      <w:r>
        <w:t>,</w:t>
      </w:r>
      <w:ins w:id="347" w:author="ATHANASIA-DANAI TSAOUSI" w:date="2021-01-04T15:18:00Z">
        <w:r w:rsidR="00795EDA" w:rsidRPr="00795EDA">
          <w:rPr>
            <w:rPrChange w:id="348" w:author="ATHANASIA-DANAI TSAOUSI" w:date="2021-01-04T15:18:00Z">
              <w:rPr>
                <w:lang w:val="en-US"/>
              </w:rPr>
            </w:rPrChange>
          </w:rPr>
          <w:t xml:space="preserve"> </w:t>
        </w:r>
      </w:ins>
      <w:r>
        <w:t xml:space="preserve">με το </w:t>
      </w:r>
      <w:r>
        <w:rPr>
          <w:lang w:val="en-US"/>
        </w:rPr>
        <w:t>script</w:t>
      </w:r>
      <w:r w:rsidRPr="00E05F1C">
        <w:t xml:space="preserve"> </w:t>
      </w:r>
      <w:r>
        <w:rPr>
          <w:lang w:val="en-US"/>
        </w:rPr>
        <w:t>LoadTexture</w:t>
      </w:r>
      <w:r w:rsidRPr="00E05F1C">
        <w:t xml:space="preserve"> </w:t>
      </w:r>
      <w:del w:id="349" w:author="ATHANASIA-DANAI TSAOUSI" w:date="2021-01-04T15:18:00Z">
        <w:r w:rsidDel="00795EDA">
          <w:delText>ενεργοποιειται</w:delText>
        </w:r>
      </w:del>
      <w:ins w:id="350" w:author="ATHANASIA-DANAI TSAOUSI" w:date="2021-01-04T15:18:00Z">
        <w:r w:rsidR="00795EDA">
          <w:t>ενεργοποιείται</w:t>
        </w:r>
      </w:ins>
      <w:r>
        <w:t xml:space="preserve"> και </w:t>
      </w:r>
      <w:del w:id="351" w:author="ATHANASIA-DANAI TSAOUSI" w:date="2021-01-04T15:19:00Z">
        <w:r w:rsidDel="00795EDA">
          <w:delText>απενεργοπειαι</w:delText>
        </w:r>
      </w:del>
      <w:ins w:id="352" w:author="ATHANASIA-DANAI TSAOUSI" w:date="2021-01-04T15:19:00Z">
        <w:r w:rsidR="00795EDA">
          <w:t>απενεργοποιείται</w:t>
        </w:r>
      </w:ins>
      <w:r>
        <w:t xml:space="preserve"> το </w:t>
      </w:r>
      <w:r>
        <w:rPr>
          <w:lang w:val="en-US"/>
        </w:rPr>
        <w:t>texture</w:t>
      </w:r>
      <w:r w:rsidRPr="00E05F1C">
        <w:t xml:space="preserve"> </w:t>
      </w:r>
      <w:r>
        <w:t xml:space="preserve">που μας </w:t>
      </w:r>
      <w:del w:id="353" w:author="ATHANASIA-DANAI TSAOUSI" w:date="2021-01-04T15:18:00Z">
        <w:r w:rsidDel="00795EDA">
          <w:delText>δωθηκε</w:delText>
        </w:r>
      </w:del>
      <w:ins w:id="354" w:author="ATHANASIA-DANAI TSAOUSI" w:date="2021-01-04T15:18:00Z">
        <w:r w:rsidR="00795EDA">
          <w:t>δόθηκε</w:t>
        </w:r>
      </w:ins>
      <w:r>
        <w:t xml:space="preserve"> </w:t>
      </w:r>
      <w:del w:id="355" w:author="ATHANASIA-DANAI TSAOUSI" w:date="2021-01-04T15:19:00Z">
        <w:r w:rsidDel="00795EDA">
          <w:delText>πατωντας</w:delText>
        </w:r>
      </w:del>
      <w:ins w:id="356" w:author="ATHANASIA-DANAI TSAOUSI" w:date="2021-01-04T15:19:00Z">
        <w:r w:rsidR="00795EDA">
          <w:t>πατώντας</w:t>
        </w:r>
      </w:ins>
      <w:r>
        <w:t xml:space="preserve"> το </w:t>
      </w:r>
      <w:del w:id="357" w:author="ATHANASIA-DANAI TSAOUSI" w:date="2021-01-04T15:20:00Z">
        <w:r w:rsidDel="00795EDA">
          <w:delText>πλητρο</w:delText>
        </w:r>
      </w:del>
      <w:ins w:id="358" w:author="ATHANASIA-DANAI TSAOUSI" w:date="2021-01-04T15:20:00Z">
        <w:r w:rsidR="00795EDA">
          <w:t>πλήκτρο</w:t>
        </w:r>
      </w:ins>
      <w:r>
        <w:t xml:space="preserve"> </w:t>
      </w:r>
      <w:r>
        <w:rPr>
          <w:lang w:val="en-US"/>
        </w:rPr>
        <w:t>t</w:t>
      </w:r>
      <w:r w:rsidRPr="00E05F1C">
        <w:t>.</w:t>
      </w:r>
    </w:p>
    <w:p w14:paraId="2496335A" w14:textId="412369CA" w:rsidR="00E22E8C" w:rsidRDefault="00537DCA">
      <w:pPr>
        <w:pStyle w:val="Standard"/>
      </w:pPr>
      <w:del w:id="359" w:author="ATHANASIA-DANAI TSAOUSI" w:date="2021-01-04T15:18:00Z">
        <w:r w:rsidDel="00795EDA">
          <w:delText>Προσθετουμε</w:delText>
        </w:r>
      </w:del>
      <w:ins w:id="360" w:author="ATHANASIA-DANAI TSAOUSI" w:date="2021-01-04T15:18:00Z">
        <w:r w:rsidR="00795EDA">
          <w:t>Προσθέτουμε</w:t>
        </w:r>
      </w:ins>
      <w:r>
        <w:t xml:space="preserve"> </w:t>
      </w:r>
      <w:del w:id="361" w:author="ATHANASIA-DANAI TSAOUSI" w:date="2021-01-04T15:19:00Z">
        <w:r w:rsidDel="00795EDA">
          <w:delText>ενα</w:delText>
        </w:r>
      </w:del>
      <w:ins w:id="362" w:author="ATHANASIA-DANAI TSAOUSI" w:date="2021-01-04T15:19:00Z">
        <w:r w:rsidR="00795EDA">
          <w:t>ένα</w:t>
        </w:r>
      </w:ins>
      <w:r>
        <w:t xml:space="preserve"> </w:t>
      </w:r>
      <w:r>
        <w:rPr>
          <w:lang w:val="en-US"/>
        </w:rPr>
        <w:t>SphereCollider</w:t>
      </w:r>
      <w:r w:rsidRPr="00E05F1C">
        <w:t xml:space="preserve"> </w:t>
      </w:r>
      <w:r>
        <w:t xml:space="preserve">στην </w:t>
      </w:r>
      <w:del w:id="363" w:author="ATHANASIA-DANAI TSAOUSI" w:date="2021-01-04T15:18:00Z">
        <w:r w:rsidDel="00795EDA">
          <w:delText>σφαιρα</w:delText>
        </w:r>
      </w:del>
      <w:ins w:id="364" w:author="ATHANASIA-DANAI TSAOUSI" w:date="2021-01-04T15:18:00Z">
        <w:r w:rsidR="00795EDA">
          <w:t>σφαίρα</w:t>
        </w:r>
      </w:ins>
      <w:r>
        <w:t xml:space="preserve"> </w:t>
      </w:r>
      <w:del w:id="365" w:author="ATHANASIA-DANAI TSAOUSI" w:date="2021-01-04T15:20:00Z">
        <w:r w:rsidDel="00795EDA">
          <w:delText>ωστε</w:delText>
        </w:r>
      </w:del>
      <w:ins w:id="366" w:author="ATHANASIA-DANAI TSAOUSI" w:date="2021-01-04T15:20:00Z">
        <w:r w:rsidR="00795EDA">
          <w:t>ώστε</w:t>
        </w:r>
      </w:ins>
      <w:r>
        <w:t xml:space="preserve"> να </w:t>
      </w:r>
      <w:del w:id="367" w:author="ATHANASIA-DANAI TSAOUSI" w:date="2021-01-04T15:21:00Z">
        <w:r w:rsidDel="00795EDA">
          <w:delText>αναπηδουν</w:delText>
        </w:r>
      </w:del>
      <w:ins w:id="368" w:author="ATHANASIA-DANAI TSAOUSI" w:date="2021-01-04T15:21:00Z">
        <w:r w:rsidR="00795EDA">
          <w:t>αναπηδούν</w:t>
        </w:r>
      </w:ins>
      <w:r>
        <w:t xml:space="preserve"> τα </w:t>
      </w:r>
      <w:del w:id="369" w:author="ATHANASIA-DANAI TSAOUSI" w:date="2021-01-04T15:18:00Z">
        <w:r w:rsidDel="00795EDA">
          <w:delText>μικρα</w:delText>
        </w:r>
      </w:del>
      <w:ins w:id="370" w:author="ATHANASIA-DANAI TSAOUSI" w:date="2021-01-04T15:18:00Z">
        <w:r w:rsidR="00795EDA">
          <w:t>μικρά</w:t>
        </w:r>
      </w:ins>
      <w:r>
        <w:t xml:space="preserve"> </w:t>
      </w:r>
      <w:del w:id="371" w:author="ATHANASIA-DANAI TSAOUSI" w:date="2021-01-04T15:20:00Z">
        <w:r w:rsidDel="00795EDA">
          <w:delText>αντικειμενα</w:delText>
        </w:r>
      </w:del>
      <w:ins w:id="372" w:author="ATHANASIA-DANAI TSAOUSI" w:date="2021-01-04T15:20:00Z">
        <w:r w:rsidR="00795EDA">
          <w:t>αντικείμενα</w:t>
        </w:r>
      </w:ins>
      <w:r>
        <w:t xml:space="preserve"> </w:t>
      </w:r>
      <w:del w:id="373" w:author="ATHANASIA-DANAI TSAOUSI" w:date="2021-01-04T15:21:00Z">
        <w:r w:rsidDel="00795EDA">
          <w:delText>πανω</w:delText>
        </w:r>
      </w:del>
      <w:ins w:id="374" w:author="ATHANASIA-DANAI TSAOUSI" w:date="2021-01-04T15:21:00Z">
        <w:r w:rsidR="00795EDA">
          <w:t>πάνω</w:t>
        </w:r>
      </w:ins>
      <w:r>
        <w:t xml:space="preserve"> της.</w:t>
      </w:r>
    </w:p>
    <w:p w14:paraId="313CCF73" w14:textId="77777777" w:rsidR="00E22E8C" w:rsidRDefault="00E22E8C">
      <w:pPr>
        <w:pStyle w:val="Standard"/>
      </w:pPr>
    </w:p>
    <w:p w14:paraId="04EF3AC2" w14:textId="77777777" w:rsidR="00E22E8C" w:rsidRDefault="00E22E8C">
      <w:pPr>
        <w:pStyle w:val="Standard"/>
      </w:pPr>
    </w:p>
    <w:p w14:paraId="3A1EB3C0" w14:textId="1C3B05FB" w:rsidR="00460A24" w:rsidRDefault="00537DCA">
      <w:pPr>
        <w:pStyle w:val="Standard"/>
        <w:rPr>
          <w:ins w:id="375" w:author="ATHANASIA-DANAI TSAOUSI" w:date="2021-01-04T15:38:00Z"/>
        </w:rPr>
      </w:pPr>
      <w:r w:rsidRPr="00E05F1C">
        <w:t>(</w:t>
      </w:r>
      <w:r>
        <w:rPr>
          <w:lang w:val="en-US"/>
        </w:rPr>
        <w:t>iv</w:t>
      </w:r>
      <w:r w:rsidRPr="00E05F1C">
        <w:t>)</w:t>
      </w:r>
      <w:del w:id="376" w:author="ATHANASIA-DANAI TSAOUSI" w:date="2021-01-04T15:18:00Z">
        <w:r w:rsidDel="00795EDA">
          <w:rPr>
            <w:b/>
            <w:bCs/>
            <w:u w:val="single"/>
          </w:rPr>
          <w:delText>Καμερα</w:delText>
        </w:r>
      </w:del>
      <w:ins w:id="377" w:author="ATHANASIA-DANAI TSAOUSI" w:date="2021-01-04T15:18:00Z">
        <w:r w:rsidR="00795EDA">
          <w:rPr>
            <w:b/>
            <w:bCs/>
            <w:u w:val="single"/>
          </w:rPr>
          <w:t>Κ</w:t>
        </w:r>
      </w:ins>
      <w:ins w:id="378" w:author="ATHANASIA-DANAI TSAOUSI" w:date="2021-01-04T15:38:00Z">
        <w:r w:rsidR="00460A24">
          <w:rPr>
            <w:b/>
            <w:bCs/>
            <w:u w:val="single"/>
          </w:rPr>
          <w:t>ΑΜΕΡΑ</w:t>
        </w:r>
      </w:ins>
      <w:del w:id="379" w:author="ATHANASIA-DANAI TSAOUSI" w:date="2021-01-04T15:38:00Z">
        <w:r w:rsidDel="00460A24">
          <w:rPr>
            <w:u w:val="single"/>
          </w:rPr>
          <w:delText xml:space="preserve"> :</w:delText>
        </w:r>
        <w:r w:rsidDel="00460A24">
          <w:delText xml:space="preserve"> </w:delText>
        </w:r>
      </w:del>
    </w:p>
    <w:p w14:paraId="68ADDEFE" w14:textId="1DEABA23" w:rsidR="00E22E8C" w:rsidRPr="00460A24" w:rsidRDefault="00537DCA">
      <w:pPr>
        <w:pStyle w:val="Standard"/>
      </w:pPr>
      <w:del w:id="380" w:author="ATHANASIA-DANAI TSAOUSI" w:date="2021-01-04T15:19:00Z">
        <w:r w:rsidDel="00795EDA">
          <w:delText>Δημιουργουμε</w:delText>
        </w:r>
      </w:del>
      <w:ins w:id="381" w:author="ATHANASIA-DANAI TSAOUSI" w:date="2021-01-04T15:19:00Z">
        <w:r w:rsidR="00795EDA">
          <w:t>Δημιουργούμε</w:t>
        </w:r>
      </w:ins>
      <w:r>
        <w:t xml:space="preserve"> </w:t>
      </w:r>
      <w:del w:id="382" w:author="ATHANASIA-DANAI TSAOUSI" w:date="2021-01-04T15:20:00Z">
        <w:r w:rsidDel="00795EDA">
          <w:delText>ενα</w:delText>
        </w:r>
      </w:del>
      <w:ins w:id="383" w:author="ATHANASIA-DANAI TSAOUSI" w:date="2021-01-04T15:20:00Z">
        <w:r w:rsidR="00795EDA">
          <w:t>ένα</w:t>
        </w:r>
      </w:ins>
      <w:r>
        <w:t xml:space="preserve"> </w:t>
      </w:r>
      <w:r>
        <w:rPr>
          <w:lang w:val="en-US"/>
        </w:rPr>
        <w:t>GameObject</w:t>
      </w:r>
      <w:r w:rsidRPr="00E05F1C">
        <w:t xml:space="preserve"> </w:t>
      </w:r>
      <w:r>
        <w:t>που το</w:t>
      </w:r>
      <w:r w:rsidRPr="00460A24">
        <w:t xml:space="preserve"> </w:t>
      </w:r>
      <w:del w:id="384" w:author="ATHANASIA-DANAI TSAOUSI" w:date="2021-01-04T15:18:00Z">
        <w:r w:rsidDel="00795EDA">
          <w:delText>ονομαζουμε</w:delText>
        </w:r>
      </w:del>
      <w:ins w:id="385" w:author="ATHANASIA-DANAI TSAOUSI" w:date="2021-01-04T15:18:00Z">
        <w:r w:rsidR="00795EDA">
          <w:t>ονομάζουμε</w:t>
        </w:r>
      </w:ins>
      <w:r w:rsidRPr="00460A24">
        <w:t xml:space="preserve"> </w:t>
      </w:r>
      <w:r>
        <w:rPr>
          <w:lang w:val="en-US"/>
        </w:rPr>
        <w:t>Player</w:t>
      </w:r>
      <w:r w:rsidRPr="00460A24">
        <w:t>.</w:t>
      </w:r>
      <w:del w:id="386" w:author="ATHANASIA-DANAI TSAOUSI" w:date="2021-01-04T15:19:00Z">
        <w:r w:rsidDel="00795EDA">
          <w:delText>Βαζουμε</w:delText>
        </w:r>
      </w:del>
      <w:ins w:id="387" w:author="ATHANASIA-DANAI TSAOUSI" w:date="2021-01-04T15:40:00Z">
        <w:r w:rsidR="00460A24">
          <w:t>Προσθ</w:t>
        </w:r>
      </w:ins>
      <w:ins w:id="388" w:author="ATHANASIA-DANAI TSAOUSI" w:date="2021-01-04T15:41:00Z">
        <w:r w:rsidR="00460A24">
          <w:t xml:space="preserve">έτουμε σε αυτό το </w:t>
        </w:r>
      </w:ins>
      <w:del w:id="389" w:author="ATHANASIA-DANAI TSAOUSI" w:date="2021-01-04T15:41:00Z">
        <w:r w:rsidDel="00460A24">
          <w:delText xml:space="preserve"> </w:delText>
        </w:r>
      </w:del>
      <w:r>
        <w:t xml:space="preserve">την </w:t>
      </w:r>
      <w:del w:id="390" w:author="ATHANASIA-DANAI TSAOUSI" w:date="2021-01-04T15:21:00Z">
        <w:r w:rsidDel="00795EDA">
          <w:delText>καμερα</w:delText>
        </w:r>
      </w:del>
      <w:ins w:id="391" w:author="ATHANASIA-DANAI TSAOUSI" w:date="2021-01-04T15:21:00Z">
        <w:r w:rsidR="00795EDA">
          <w:t>κάμερα</w:t>
        </w:r>
      </w:ins>
      <w:r>
        <w:t xml:space="preserve"> και </w:t>
      </w:r>
      <w:ins w:id="392" w:author="ATHANASIA-DANAI TSAOUSI" w:date="2021-01-04T15:41:00Z">
        <w:r w:rsidR="00460A24">
          <w:t>μια κάψουλα</w:t>
        </w:r>
      </w:ins>
      <w:del w:id="393" w:author="ATHANASIA-DANAI TSAOUSI" w:date="2021-01-04T15:19:00Z">
        <w:r w:rsidDel="00795EDA">
          <w:delText>εναν</w:delText>
        </w:r>
      </w:del>
      <w:r>
        <w:t xml:space="preserve"> </w:t>
      </w:r>
      <w:del w:id="394" w:author="ATHANASIA-DANAI TSAOUSI" w:date="2021-01-04T15:21:00Z">
        <w:r w:rsidDel="00795EDA">
          <w:delText>κυλινδρο</w:delText>
        </w:r>
      </w:del>
      <w:r>
        <w:t>.</w:t>
      </w:r>
      <w:ins w:id="395" w:author="ATHANASIA-DANAI TSAOUSI" w:date="2021-01-04T15:41:00Z">
        <w:r w:rsidR="00460A24">
          <w:t xml:space="preserve">Αφαιρούμε το </w:t>
        </w:r>
        <w:r w:rsidR="00460A24">
          <w:rPr>
            <w:lang w:val="en-US"/>
          </w:rPr>
          <w:t>collider</w:t>
        </w:r>
        <w:r w:rsidR="00460A24" w:rsidRPr="00460A24">
          <w:rPr>
            <w:rPrChange w:id="396" w:author="ATHANASIA-DANAI TSAOUSI" w:date="2021-01-04T15:41:00Z">
              <w:rPr>
                <w:lang w:val="en-US"/>
              </w:rPr>
            </w:rPrChange>
          </w:rPr>
          <w:t xml:space="preserve"> </w:t>
        </w:r>
        <w:r w:rsidR="00460A24">
          <w:t>από την κάψουλ</w:t>
        </w:r>
      </w:ins>
      <w:ins w:id="397" w:author="ATHANASIA-DANAI TSAOUSI" w:date="2021-01-04T15:42:00Z">
        <w:r w:rsidR="00460A24">
          <w:t xml:space="preserve">α και την </w:t>
        </w:r>
      </w:ins>
      <w:ins w:id="398" w:author="ATHANASIA-DANAI TSAOUSI" w:date="2021-01-04T15:46:00Z">
        <w:r w:rsidR="00372D1D">
          <w:t>τοποθετούμε</w:t>
        </w:r>
      </w:ins>
      <w:ins w:id="399" w:author="ATHANASIA-DANAI TSAOUSI" w:date="2021-01-04T15:42:00Z">
        <w:r w:rsidR="00460A24">
          <w:t xml:space="preserve"> ακριβώς στην ίδια θέση με την κάμερα. Έπειτα για την κίνηση της κάμερας μέσω ποντικιού προσθέτο</w:t>
        </w:r>
      </w:ins>
      <w:ins w:id="400" w:author="ATHANASIA-DANAI TSAOUSI" w:date="2021-01-04T15:43:00Z">
        <w:r w:rsidR="00460A24">
          <w:t xml:space="preserve">υμε στη κάμερα το </w:t>
        </w:r>
        <w:r w:rsidR="00460A24">
          <w:rPr>
            <w:lang w:val="en-US"/>
          </w:rPr>
          <w:t>component</w:t>
        </w:r>
        <w:r w:rsidR="00460A24" w:rsidRPr="00460A24">
          <w:rPr>
            <w:rPrChange w:id="401" w:author="ATHANASIA-DANAI TSAOUSI" w:date="2021-01-04T15:43:00Z">
              <w:rPr>
                <w:lang w:val="en-US"/>
              </w:rPr>
            </w:rPrChange>
          </w:rPr>
          <w:t xml:space="preserve"> </w:t>
        </w:r>
        <w:r w:rsidR="00460A24">
          <w:rPr>
            <w:lang w:val="en-US"/>
          </w:rPr>
          <w:t>CameraMove</w:t>
        </w:r>
        <w:r w:rsidR="00460A24" w:rsidRPr="00460A24">
          <w:rPr>
            <w:rPrChange w:id="402" w:author="ATHANASIA-DANAI TSAOUSI" w:date="2021-01-04T15:43:00Z">
              <w:rPr>
                <w:lang w:val="en-US"/>
              </w:rPr>
            </w:rPrChange>
          </w:rPr>
          <w:t xml:space="preserve"> </w:t>
        </w:r>
      </w:ins>
      <w:ins w:id="403" w:author="ATHANASIA-DANAI TSAOUSI" w:date="2021-01-04T15:45:00Z">
        <w:r w:rsidR="00460A24">
          <w:t xml:space="preserve">επιλέγοντας ως </w:t>
        </w:r>
        <w:r w:rsidR="00460A24">
          <w:rPr>
            <w:lang w:val="en-US"/>
          </w:rPr>
          <w:t>player</w:t>
        </w:r>
        <w:r w:rsidR="00460A24" w:rsidRPr="00460A24">
          <w:rPr>
            <w:rPrChange w:id="404" w:author="ATHANASIA-DANAI TSAOUSI" w:date="2021-01-04T15:45:00Z">
              <w:rPr>
                <w:lang w:val="en-US"/>
              </w:rPr>
            </w:rPrChange>
          </w:rPr>
          <w:t xml:space="preserve"> </w:t>
        </w:r>
        <w:r w:rsidR="00460A24">
          <w:t xml:space="preserve">στον </w:t>
        </w:r>
        <w:r w:rsidR="00460A24">
          <w:rPr>
            <w:lang w:val="en-US"/>
          </w:rPr>
          <w:t>In</w:t>
        </w:r>
      </w:ins>
      <w:ins w:id="405" w:author="ATHANASIA-DANAI TSAOUSI" w:date="2021-01-04T15:46:00Z">
        <w:r w:rsidR="00460A24">
          <w:rPr>
            <w:lang w:val="en-US"/>
          </w:rPr>
          <w:t>s</w:t>
        </w:r>
      </w:ins>
      <w:ins w:id="406" w:author="ATHANASIA-DANAI TSAOUSI" w:date="2021-01-04T15:45:00Z">
        <w:r w:rsidR="00460A24">
          <w:rPr>
            <w:lang w:val="en-US"/>
          </w:rPr>
          <w:t>pect</w:t>
        </w:r>
      </w:ins>
      <w:ins w:id="407" w:author="ATHANASIA-DANAI TSAOUSI" w:date="2021-01-04T15:46:00Z">
        <w:r w:rsidR="00460A24">
          <w:rPr>
            <w:lang w:val="en-US"/>
          </w:rPr>
          <w:t>or</w:t>
        </w:r>
        <w:r w:rsidR="00460A24" w:rsidRPr="00460A24">
          <w:rPr>
            <w:rPrChange w:id="408" w:author="ATHANASIA-DANAI TSAOUSI" w:date="2021-01-04T15:46:00Z">
              <w:rPr>
                <w:lang w:val="en-US"/>
              </w:rPr>
            </w:rPrChange>
          </w:rPr>
          <w:t xml:space="preserve"> </w:t>
        </w:r>
        <w:r w:rsidR="00460A24">
          <w:t xml:space="preserve">τον </w:t>
        </w:r>
        <w:r w:rsidR="00460A24">
          <w:rPr>
            <w:lang w:val="en-US"/>
          </w:rPr>
          <w:t>Player</w:t>
        </w:r>
        <w:r w:rsidR="00460A24" w:rsidRPr="00460A24">
          <w:rPr>
            <w:rPrChange w:id="409" w:author="ATHANASIA-DANAI TSAOUSI" w:date="2021-01-04T15:46:00Z">
              <w:rPr>
                <w:lang w:val="en-US"/>
              </w:rPr>
            </w:rPrChange>
          </w:rPr>
          <w:t xml:space="preserve"> </w:t>
        </w:r>
        <w:r w:rsidR="00460A24">
          <w:t>που ορίσαμε αρχικά</w:t>
        </w:r>
      </w:ins>
      <w:ins w:id="410" w:author="ATHANASIA-DANAI TSAOUSI" w:date="2021-01-04T15:45:00Z">
        <w:r w:rsidR="00460A24" w:rsidRPr="00460A24">
          <w:rPr>
            <w:rPrChange w:id="411" w:author="ATHANASIA-DANAI TSAOUSI" w:date="2021-01-04T15:45:00Z">
              <w:rPr>
                <w:lang w:val="en-US"/>
              </w:rPr>
            </w:rPrChange>
          </w:rPr>
          <w:t xml:space="preserve">   </w:t>
        </w:r>
      </w:ins>
      <w:ins w:id="412" w:author="ATHANASIA-DANAI TSAOUSI" w:date="2021-01-04T15:43:00Z">
        <w:r w:rsidR="00460A24">
          <w:t xml:space="preserve">και για την </w:t>
        </w:r>
      </w:ins>
      <w:ins w:id="413" w:author="ATHANASIA-DANAI TSAOUSI" w:date="2021-01-04T15:46:00Z">
        <w:r w:rsidR="00372D1D">
          <w:t>κίνηση</w:t>
        </w:r>
      </w:ins>
      <w:ins w:id="414" w:author="ATHANASIA-DANAI TSAOUSI" w:date="2021-01-04T15:43:00Z">
        <w:r w:rsidR="00460A24">
          <w:t xml:space="preserve"> του </w:t>
        </w:r>
        <w:r w:rsidR="00460A24">
          <w:rPr>
            <w:lang w:val="en-US"/>
          </w:rPr>
          <w:t>player</w:t>
        </w:r>
        <w:r w:rsidR="00460A24" w:rsidRPr="00460A24">
          <w:rPr>
            <w:rPrChange w:id="415" w:author="ATHANASIA-DANAI TSAOUSI" w:date="2021-01-04T15:43:00Z">
              <w:rPr>
                <w:lang w:val="en-US"/>
              </w:rPr>
            </w:rPrChange>
          </w:rPr>
          <w:t xml:space="preserve"> </w:t>
        </w:r>
      </w:ins>
      <w:ins w:id="416" w:author="ATHANASIA-DANAI TSAOUSI" w:date="2021-01-04T15:46:00Z">
        <w:r w:rsidR="00372D1D">
          <w:t>μέσω</w:t>
        </w:r>
      </w:ins>
      <w:ins w:id="417" w:author="ATHANASIA-DANAI TSAOUSI" w:date="2021-01-04T15:43:00Z">
        <w:r w:rsidR="00460A24">
          <w:t xml:space="preserve"> των πλήκτρων </w:t>
        </w:r>
        <w:r w:rsidR="00460A24">
          <w:rPr>
            <w:lang w:val="en-US"/>
          </w:rPr>
          <w:t>w</w:t>
        </w:r>
        <w:r w:rsidR="00460A24" w:rsidRPr="00460A24">
          <w:rPr>
            <w:rPrChange w:id="418" w:author="ATHANASIA-DANAI TSAOUSI" w:date="2021-01-04T15:43:00Z">
              <w:rPr>
                <w:lang w:val="en-US"/>
              </w:rPr>
            </w:rPrChange>
          </w:rPr>
          <w:t>,</w:t>
        </w:r>
        <w:r w:rsidR="00460A24">
          <w:rPr>
            <w:lang w:val="en-US"/>
          </w:rPr>
          <w:t>a</w:t>
        </w:r>
        <w:r w:rsidR="00460A24" w:rsidRPr="00460A24">
          <w:rPr>
            <w:rPrChange w:id="419" w:author="ATHANASIA-DANAI TSAOUSI" w:date="2021-01-04T15:43:00Z">
              <w:rPr>
                <w:lang w:val="en-US"/>
              </w:rPr>
            </w:rPrChange>
          </w:rPr>
          <w:t>,</w:t>
        </w:r>
        <w:r w:rsidR="00460A24">
          <w:rPr>
            <w:lang w:val="en-US"/>
          </w:rPr>
          <w:t>s</w:t>
        </w:r>
        <w:r w:rsidR="00460A24" w:rsidRPr="00460A24">
          <w:rPr>
            <w:rPrChange w:id="420" w:author="ATHANASIA-DANAI TSAOUSI" w:date="2021-01-04T15:43:00Z">
              <w:rPr>
                <w:lang w:val="en-US"/>
              </w:rPr>
            </w:rPrChange>
          </w:rPr>
          <w:t>,</w:t>
        </w:r>
        <w:r w:rsidR="00460A24">
          <w:rPr>
            <w:lang w:val="en-US"/>
          </w:rPr>
          <w:t>d</w:t>
        </w:r>
        <w:r w:rsidR="00460A24" w:rsidRPr="00460A24">
          <w:rPr>
            <w:rPrChange w:id="421" w:author="ATHANASIA-DANAI TSAOUSI" w:date="2021-01-04T15:43:00Z">
              <w:rPr>
                <w:lang w:val="en-US"/>
              </w:rPr>
            </w:rPrChange>
          </w:rPr>
          <w:t xml:space="preserve"> </w:t>
        </w:r>
        <w:r w:rsidR="00460A24">
          <w:t xml:space="preserve">προσθέτουμε στον </w:t>
        </w:r>
        <w:r w:rsidR="00460A24">
          <w:rPr>
            <w:lang w:val="en-US"/>
          </w:rPr>
          <w:t>player</w:t>
        </w:r>
        <w:r w:rsidR="00460A24" w:rsidRPr="00460A24">
          <w:rPr>
            <w:rPrChange w:id="422" w:author="ATHANASIA-DANAI TSAOUSI" w:date="2021-01-04T15:43:00Z">
              <w:rPr>
                <w:lang w:val="en-US"/>
              </w:rPr>
            </w:rPrChange>
          </w:rPr>
          <w:t xml:space="preserve"> </w:t>
        </w:r>
        <w:r w:rsidR="00460A24">
          <w:t xml:space="preserve">το </w:t>
        </w:r>
        <w:r w:rsidR="00460A24">
          <w:rPr>
            <w:lang w:val="en-US"/>
          </w:rPr>
          <w:t>component</w:t>
        </w:r>
        <w:r w:rsidR="00460A24" w:rsidRPr="00460A24">
          <w:rPr>
            <w:rPrChange w:id="423" w:author="ATHANASIA-DANAI TSAOUSI" w:date="2021-01-04T15:43:00Z">
              <w:rPr>
                <w:lang w:val="en-US"/>
              </w:rPr>
            </w:rPrChange>
          </w:rPr>
          <w:t xml:space="preserve"> </w:t>
        </w:r>
        <w:r w:rsidR="00460A24">
          <w:rPr>
            <w:lang w:val="en-US"/>
          </w:rPr>
          <w:t>C</w:t>
        </w:r>
      </w:ins>
      <w:ins w:id="424" w:author="ATHANASIA-DANAI TSAOUSI" w:date="2021-01-04T15:44:00Z">
        <w:r w:rsidR="00460A24">
          <w:rPr>
            <w:lang w:val="en-US"/>
          </w:rPr>
          <w:t>ameraControl</w:t>
        </w:r>
        <w:r w:rsidR="00460A24" w:rsidRPr="00460A24">
          <w:rPr>
            <w:rPrChange w:id="425" w:author="ATHANASIA-DANAI TSAOUSI" w:date="2021-01-04T15:44:00Z">
              <w:rPr>
                <w:lang w:val="en-US"/>
              </w:rPr>
            </w:rPrChange>
          </w:rPr>
          <w:t xml:space="preserve"> </w:t>
        </w:r>
        <w:r w:rsidR="00460A24">
          <w:t xml:space="preserve">μέσα στο οποίο καθορίσαμε και το </w:t>
        </w:r>
        <w:r w:rsidR="00460A24">
          <w:rPr>
            <w:lang w:val="en-US"/>
          </w:rPr>
          <w:t>walking</w:t>
        </w:r>
        <w:r w:rsidR="00460A24" w:rsidRPr="00460A24">
          <w:rPr>
            <w:rPrChange w:id="426" w:author="ATHANASIA-DANAI TSAOUSI" w:date="2021-01-04T15:44:00Z">
              <w:rPr>
                <w:lang w:val="en-US"/>
              </w:rPr>
            </w:rPrChange>
          </w:rPr>
          <w:t xml:space="preserve"> </w:t>
        </w:r>
        <w:r w:rsidR="00460A24">
          <w:rPr>
            <w:lang w:val="en-US"/>
          </w:rPr>
          <w:t>speed</w:t>
        </w:r>
        <w:r w:rsidR="00460A24">
          <w:t xml:space="preserve"> της </w:t>
        </w:r>
        <w:r w:rsidR="00460A24">
          <w:rPr>
            <w:lang w:val="en-US"/>
          </w:rPr>
          <w:t>fps</w:t>
        </w:r>
        <w:r w:rsidR="00460A24" w:rsidRPr="00460A24">
          <w:rPr>
            <w:rPrChange w:id="427" w:author="ATHANASIA-DANAI TSAOUSI" w:date="2021-01-04T15:44:00Z">
              <w:rPr>
                <w:lang w:val="en-US"/>
              </w:rPr>
            </w:rPrChange>
          </w:rPr>
          <w:t xml:space="preserve"> </w:t>
        </w:r>
      </w:ins>
      <w:ins w:id="428" w:author="ATHANASIA-DANAI TSAOUSI" w:date="2021-01-04T15:45:00Z">
        <w:r w:rsidR="00460A24">
          <w:t>κάμερας.</w:t>
        </w:r>
      </w:ins>
    </w:p>
    <w:p w14:paraId="7150B127" w14:textId="77777777" w:rsidR="00E22E8C" w:rsidRDefault="00E22E8C">
      <w:pPr>
        <w:pStyle w:val="Standard"/>
      </w:pPr>
    </w:p>
    <w:p w14:paraId="7D15A371" w14:textId="77777777" w:rsidR="00460A24" w:rsidRPr="00460A24" w:rsidRDefault="00537DCA">
      <w:pPr>
        <w:pStyle w:val="Standard"/>
        <w:ind w:left="2836" w:hanging="2836"/>
        <w:rPr>
          <w:ins w:id="429" w:author="ATHANASIA-DANAI TSAOUSI" w:date="2021-01-04T15:38:00Z"/>
          <w:b/>
          <w:bCs/>
          <w:u w:val="single"/>
          <w:rPrChange w:id="430" w:author="ATHANASIA-DANAI TSAOUSI" w:date="2021-01-04T15:39:00Z">
            <w:rPr>
              <w:ins w:id="431" w:author="ATHANASIA-DANAI TSAOUSI" w:date="2021-01-04T15:38:00Z"/>
              <w:b/>
              <w:bCs/>
              <w:u w:val="single"/>
              <w:lang w:val="en-US"/>
            </w:rPr>
          </w:rPrChange>
        </w:rPr>
        <w:pPrChange w:id="432" w:author="ATHANASIA-DANAI TSAOUSI" w:date="2021-01-04T15:40:00Z">
          <w:pPr>
            <w:pStyle w:val="Standard"/>
          </w:pPr>
        </w:pPrChange>
      </w:pPr>
      <w:r>
        <w:t>(</w:t>
      </w:r>
      <w:r>
        <w:rPr>
          <w:lang w:val="en-US"/>
        </w:rPr>
        <w:t>v</w:t>
      </w:r>
      <w:r w:rsidRPr="00E05F1C">
        <w:t>)</w:t>
      </w:r>
      <w:r>
        <w:rPr>
          <w:b/>
          <w:bCs/>
          <w:u w:val="single"/>
          <w:lang w:val="en-US"/>
        </w:rPr>
        <w:t>Texture</w:t>
      </w:r>
    </w:p>
    <w:p w14:paraId="3FA9212D" w14:textId="797E4D09" w:rsidR="00E22E8C" w:rsidRPr="00E171FF" w:rsidRDefault="00537DCA">
      <w:pPr>
        <w:pStyle w:val="Standard"/>
      </w:pPr>
      <w:del w:id="433" w:author="ATHANASIA-DANAI TSAOUSI" w:date="2021-01-04T15:38:00Z">
        <w:r w:rsidRPr="00E05F1C" w:rsidDel="00460A24">
          <w:delText>:</w:delText>
        </w:r>
      </w:del>
      <w:r>
        <w:t xml:space="preserve">Η </w:t>
      </w:r>
      <w:del w:id="434" w:author="ATHANASIA-DANAI TSAOUSI" w:date="2021-01-04T15:18:00Z">
        <w:r w:rsidDel="00795EDA">
          <w:delText>φορτωση</w:delText>
        </w:r>
      </w:del>
      <w:ins w:id="435" w:author="ATHANASIA-DANAI TSAOUSI" w:date="2021-01-04T15:18:00Z">
        <w:r w:rsidR="00795EDA">
          <w:t>φόρτωση</w:t>
        </w:r>
      </w:ins>
      <w:r>
        <w:t xml:space="preserve"> της </w:t>
      </w:r>
      <w:del w:id="436" w:author="ATHANASIA-DANAI TSAOUSI" w:date="2021-01-04T15:19:00Z">
        <w:r w:rsidDel="00795EDA">
          <w:delText>υφης</w:delText>
        </w:r>
      </w:del>
      <w:ins w:id="437" w:author="ATHANASIA-DANAI TSAOUSI" w:date="2021-01-04T15:19:00Z">
        <w:r w:rsidR="00795EDA">
          <w:t>υφής</w:t>
        </w:r>
      </w:ins>
      <w:r>
        <w:t xml:space="preserve"> </w:t>
      </w:r>
      <w:del w:id="438" w:author="ATHANASIA-DANAI TSAOUSI" w:date="2021-01-04T15:20:00Z">
        <w:r w:rsidDel="00795EDA">
          <w:delText>γινεται</w:delText>
        </w:r>
      </w:del>
      <w:ins w:id="439" w:author="ATHANASIA-DANAI TSAOUSI" w:date="2021-01-04T15:20:00Z">
        <w:r w:rsidR="00795EDA">
          <w:t>γίνεται</w:t>
        </w:r>
      </w:ins>
      <w:r>
        <w:t xml:space="preserve"> στην </w:t>
      </w:r>
      <w:r>
        <w:rPr>
          <w:lang w:val="en-US"/>
        </w:rPr>
        <w:t>LoadTexture</w:t>
      </w:r>
      <w:r w:rsidRPr="00E05F1C">
        <w:t>.</w:t>
      </w:r>
      <w:ins w:id="440" w:author="ATHANASIA-DANAI TSAOUSI" w:date="2021-01-04T15:59:00Z">
        <w:r w:rsidR="004F0557">
          <w:t xml:space="preserve"> Πρακτικά </w:t>
        </w:r>
      </w:ins>
      <w:ins w:id="441" w:author="ATHANASIA-DANAI TSAOUSI" w:date="2021-01-04T16:02:00Z">
        <w:r w:rsidR="004F0557">
          <w:t>υλοποιήσαμε</w:t>
        </w:r>
      </w:ins>
      <w:ins w:id="442" w:author="ATHANASIA-DANAI TSAOUSI" w:date="2021-01-04T15:59:00Z">
        <w:r w:rsidR="004F0557">
          <w:t xml:space="preserve"> το </w:t>
        </w:r>
      </w:ins>
      <w:ins w:id="443" w:author="ATHANASIA-DANAI TSAOUSI" w:date="2021-01-04T16:02:00Z">
        <w:r w:rsidR="004F0557">
          <w:t>κουμπί</w:t>
        </w:r>
      </w:ins>
      <w:ins w:id="444" w:author="ATHANASIA-DANAI TSAOUSI" w:date="2021-01-04T15:59:00Z">
        <w:r w:rsidR="004F0557">
          <w:t xml:space="preserve"> </w:t>
        </w:r>
        <w:r w:rsidR="004F0557">
          <w:rPr>
            <w:lang w:val="en-US"/>
          </w:rPr>
          <w:t>t</w:t>
        </w:r>
        <w:r w:rsidR="004F0557" w:rsidRPr="004F0557">
          <w:rPr>
            <w:rPrChange w:id="445" w:author="ATHANASIA-DANAI TSAOUSI" w:date="2021-01-04T15:59:00Z">
              <w:rPr>
                <w:lang w:val="en-US"/>
              </w:rPr>
            </w:rPrChange>
          </w:rPr>
          <w:t xml:space="preserve"> </w:t>
        </w:r>
        <w:r w:rsidR="004F0557">
          <w:t xml:space="preserve">ως </w:t>
        </w:r>
        <w:r w:rsidR="004F0557">
          <w:rPr>
            <w:lang w:val="en-US"/>
          </w:rPr>
          <w:t>toggle</w:t>
        </w:r>
        <w:r w:rsidR="004F0557" w:rsidRPr="004F0557">
          <w:rPr>
            <w:rPrChange w:id="446" w:author="ATHANASIA-DANAI TSAOUSI" w:date="2021-01-04T15:59:00Z">
              <w:rPr>
                <w:lang w:val="en-US"/>
              </w:rPr>
            </w:rPrChange>
          </w:rPr>
          <w:t xml:space="preserve"> </w:t>
        </w:r>
        <w:r w:rsidR="004F0557">
          <w:rPr>
            <w:lang w:val="en-US"/>
          </w:rPr>
          <w:t>key</w:t>
        </w:r>
        <w:r w:rsidR="004F0557" w:rsidRPr="004F0557">
          <w:rPr>
            <w:rPrChange w:id="447" w:author="ATHANASIA-DANAI TSAOUSI" w:date="2021-01-04T15:59:00Z">
              <w:rPr>
                <w:lang w:val="en-US"/>
              </w:rPr>
            </w:rPrChange>
          </w:rPr>
          <w:t xml:space="preserve"> </w:t>
        </w:r>
        <w:r w:rsidR="004F0557">
          <w:t>(</w:t>
        </w:r>
        <w:r w:rsidR="004F0557">
          <w:rPr>
            <w:lang w:val="en-US"/>
          </w:rPr>
          <w:t>on</w:t>
        </w:r>
        <w:r w:rsidR="004F0557" w:rsidRPr="004F0557">
          <w:rPr>
            <w:rPrChange w:id="448" w:author="ATHANASIA-DANAI TSAOUSI" w:date="2021-01-04T15:59:00Z">
              <w:rPr>
                <w:lang w:val="en-US"/>
              </w:rPr>
            </w:rPrChange>
          </w:rPr>
          <w:t>/</w:t>
        </w:r>
        <w:r w:rsidR="004F0557">
          <w:rPr>
            <w:lang w:val="en-US"/>
          </w:rPr>
          <w:t>off</w:t>
        </w:r>
        <w:r w:rsidR="004F0557" w:rsidRPr="004F0557">
          <w:rPr>
            <w:rPrChange w:id="449" w:author="ATHANASIA-DANAI TSAOUSI" w:date="2021-01-04T15:59:00Z">
              <w:rPr>
                <w:lang w:val="en-US"/>
              </w:rPr>
            </w:rPrChange>
          </w:rPr>
          <w:t>)</w:t>
        </w:r>
      </w:ins>
      <w:ins w:id="450" w:author="ATHANASIA-DANAI TSAOUSI" w:date="2021-01-04T16:00:00Z">
        <w:r w:rsidR="004F0557">
          <w:t xml:space="preserve">. Στην </w:t>
        </w:r>
        <w:r w:rsidR="004F0557">
          <w:rPr>
            <w:lang w:val="en-US"/>
          </w:rPr>
          <w:t>Start</w:t>
        </w:r>
        <w:r w:rsidR="004F0557" w:rsidRPr="004F0557">
          <w:rPr>
            <w:rPrChange w:id="451" w:author="ATHANASIA-DANAI TSAOUSI" w:date="2021-01-04T16:00:00Z">
              <w:rPr>
                <w:lang w:val="en-US"/>
              </w:rPr>
            </w:rPrChange>
          </w:rPr>
          <w:t xml:space="preserve">() </w:t>
        </w:r>
      </w:ins>
      <w:ins w:id="452" w:author="ATHANASIA-DANAI TSAOUSI" w:date="2021-01-04T16:02:00Z">
        <w:r w:rsidR="004F0557">
          <w:t>διαβάζουμε</w:t>
        </w:r>
      </w:ins>
      <w:ins w:id="453" w:author="ATHANASIA-DANAI TSAOUSI" w:date="2021-01-04T16:00:00Z">
        <w:r w:rsidR="004F0557">
          <w:t xml:space="preserve"> το </w:t>
        </w:r>
      </w:ins>
      <w:ins w:id="454" w:author="ATHANASIA-DANAI TSAOUSI" w:date="2021-01-04T16:02:00Z">
        <w:r w:rsidR="004F0557">
          <w:rPr>
            <w:lang w:val="en-US"/>
          </w:rPr>
          <w:t>file</w:t>
        </w:r>
      </w:ins>
      <w:ins w:id="455" w:author="ATHANASIA-DANAI TSAOUSI" w:date="2021-01-04T16:00:00Z">
        <w:r w:rsidR="004F0557">
          <w:rPr>
            <w:lang w:val="en-US"/>
          </w:rPr>
          <w:t>path</w:t>
        </w:r>
        <w:r w:rsidR="004F0557" w:rsidRPr="004F0557">
          <w:rPr>
            <w:rPrChange w:id="456" w:author="ATHANASIA-DANAI TSAOUSI" w:date="2021-01-04T16:00:00Z">
              <w:rPr>
                <w:lang w:val="en-US"/>
              </w:rPr>
            </w:rPrChange>
          </w:rPr>
          <w:t xml:space="preserve"> </w:t>
        </w:r>
        <w:r w:rsidR="004F0557">
          <w:t xml:space="preserve">του αρχείου </w:t>
        </w:r>
        <w:r w:rsidR="004F0557" w:rsidRPr="004F0557">
          <w:rPr>
            <w:rPrChange w:id="457" w:author="ATHANASIA-DANAI TSAOUSI" w:date="2021-01-04T16:00:00Z">
              <w:rPr>
                <w:lang w:val="en-US"/>
              </w:rPr>
            </w:rPrChange>
          </w:rPr>
          <w:t>,</w:t>
        </w:r>
        <w:r w:rsidR="004F0557">
          <w:t xml:space="preserve">έπειτα δημιουργούμε έναν πίνακα </w:t>
        </w:r>
      </w:ins>
      <w:ins w:id="458" w:author="ATHANASIA-DANAI TSAOUSI" w:date="2021-01-04T16:03:00Z">
        <w:r w:rsidR="004F0557">
          <w:rPr>
            <w:lang w:val="en-US"/>
          </w:rPr>
          <w:t>filedata</w:t>
        </w:r>
        <w:r w:rsidR="004F0557" w:rsidRPr="004F0557">
          <w:rPr>
            <w:rPrChange w:id="459" w:author="ATHANASIA-DANAI TSAOUSI" w:date="2021-01-04T16:03:00Z">
              <w:rPr>
                <w:lang w:val="en-US"/>
              </w:rPr>
            </w:rPrChange>
          </w:rPr>
          <w:t xml:space="preserve"> </w:t>
        </w:r>
      </w:ins>
      <w:ins w:id="460" w:author="ATHANASIA-DANAI TSAOUSI" w:date="2021-01-04T16:01:00Z">
        <w:r w:rsidR="004F0557">
          <w:t xml:space="preserve">με τα </w:t>
        </w:r>
        <w:r w:rsidR="004F0557">
          <w:rPr>
            <w:lang w:val="en-US"/>
          </w:rPr>
          <w:t>bytes</w:t>
        </w:r>
        <w:r w:rsidR="004F0557" w:rsidRPr="004F0557">
          <w:rPr>
            <w:rPrChange w:id="461" w:author="ATHANASIA-DANAI TSAOUSI" w:date="2021-01-04T16:01:00Z">
              <w:rPr>
                <w:lang w:val="en-US"/>
              </w:rPr>
            </w:rPrChange>
          </w:rPr>
          <w:t xml:space="preserve"> </w:t>
        </w:r>
        <w:r w:rsidR="004F0557">
          <w:t xml:space="preserve">της </w:t>
        </w:r>
      </w:ins>
      <w:ins w:id="462" w:author="ATHANASIA-DANAI TSAOUSI" w:date="2021-01-04T16:02:00Z">
        <w:r w:rsidR="004F0557">
          <w:t>εικόνας</w:t>
        </w:r>
      </w:ins>
      <w:ins w:id="463" w:author="ATHANASIA-DANAI TSAOUSI" w:date="2021-01-04T16:01:00Z">
        <w:r w:rsidR="004F0557">
          <w:t xml:space="preserve"> ,φτιάχνουμε ένα νέο</w:t>
        </w:r>
      </w:ins>
      <w:ins w:id="464" w:author="ATHANASIA-DANAI TSAOUSI" w:date="2021-01-04T16:03:00Z">
        <w:r w:rsidR="004F0557" w:rsidRPr="004F0557">
          <w:rPr>
            <w:rPrChange w:id="465" w:author="ATHANASIA-DANAI TSAOUSI" w:date="2021-01-04T16:03:00Z">
              <w:rPr>
                <w:lang w:val="en-US"/>
              </w:rPr>
            </w:rPrChange>
          </w:rPr>
          <w:t xml:space="preserve"> </w:t>
        </w:r>
      </w:ins>
      <w:ins w:id="466" w:author="ATHANASIA-DANAI TSAOUSI" w:date="2021-01-04T16:01:00Z">
        <w:r w:rsidR="004F0557">
          <w:t xml:space="preserve"> </w:t>
        </w:r>
        <w:r w:rsidR="004F0557">
          <w:rPr>
            <w:lang w:val="en-US"/>
          </w:rPr>
          <w:t>Texture</w:t>
        </w:r>
        <w:r w:rsidR="004F0557" w:rsidRPr="004F0557">
          <w:rPr>
            <w:rPrChange w:id="467" w:author="ATHANASIA-DANAI TSAOUSI" w:date="2021-01-04T16:01:00Z">
              <w:rPr>
                <w:lang w:val="en-US"/>
              </w:rPr>
            </w:rPrChange>
          </w:rPr>
          <w:t>2</w:t>
        </w:r>
        <w:r w:rsidR="004F0557">
          <w:rPr>
            <w:lang w:val="en-US"/>
          </w:rPr>
          <w:t>D</w:t>
        </w:r>
        <w:r w:rsidR="004F0557" w:rsidRPr="004F0557">
          <w:rPr>
            <w:rPrChange w:id="468" w:author="ATHANASIA-DANAI TSAOUSI" w:date="2021-01-04T16:01:00Z">
              <w:rPr>
                <w:lang w:val="en-US"/>
              </w:rPr>
            </w:rPrChange>
          </w:rPr>
          <w:t xml:space="preserve">(2,2) </w:t>
        </w:r>
      </w:ins>
      <w:ins w:id="469" w:author="ATHANASIA-DANAI TSAOUSI" w:date="2021-01-04T16:03:00Z">
        <w:r w:rsidR="004F0557">
          <w:rPr>
            <w:lang w:val="en-US"/>
          </w:rPr>
          <w:t>tex</w:t>
        </w:r>
      </w:ins>
      <w:ins w:id="470" w:author="ATHANASIA-DANAI TSAOUSI" w:date="2021-01-04T16:01:00Z">
        <w:r w:rsidR="004F0557" w:rsidRPr="004F0557">
          <w:rPr>
            <w:rPrChange w:id="471" w:author="ATHANASIA-DANAI TSAOUSI" w:date="2021-01-04T16:01:00Z">
              <w:rPr>
                <w:lang w:val="en-US"/>
              </w:rPr>
            </w:rPrChange>
          </w:rPr>
          <w:t xml:space="preserve"> </w:t>
        </w:r>
        <w:r w:rsidR="004F0557">
          <w:t xml:space="preserve">στο </w:t>
        </w:r>
      </w:ins>
      <w:ins w:id="472" w:author="ATHANASIA-DANAI TSAOUSI" w:date="2021-01-04T16:02:00Z">
        <w:r w:rsidR="004F0557">
          <w:t>οποίο</w:t>
        </w:r>
      </w:ins>
      <w:ins w:id="473" w:author="ATHANASIA-DANAI TSAOUSI" w:date="2021-01-04T16:01:00Z">
        <w:r w:rsidR="004F0557">
          <w:t xml:space="preserve"> μετά φορτ</w:t>
        </w:r>
      </w:ins>
      <w:ins w:id="474" w:author="ATHANASIA-DANAI TSAOUSI" w:date="2021-01-04T16:02:00Z">
        <w:r w:rsidR="004F0557">
          <w:t xml:space="preserve">ώνουμε τον </w:t>
        </w:r>
        <w:r w:rsidR="004F0557">
          <w:rPr>
            <w:lang w:val="en-US"/>
          </w:rPr>
          <w:t>byte</w:t>
        </w:r>
        <w:r w:rsidR="004F0557" w:rsidRPr="004F0557">
          <w:rPr>
            <w:rPrChange w:id="475" w:author="ATHANASIA-DANAI TSAOUSI" w:date="2021-01-04T16:02:00Z">
              <w:rPr>
                <w:lang w:val="en-US"/>
              </w:rPr>
            </w:rPrChange>
          </w:rPr>
          <w:t xml:space="preserve"> </w:t>
        </w:r>
        <w:r w:rsidR="004F0557">
          <w:rPr>
            <w:lang w:val="en-US"/>
          </w:rPr>
          <w:t>array</w:t>
        </w:r>
        <w:r w:rsidR="004F0557" w:rsidRPr="004F0557">
          <w:rPr>
            <w:rPrChange w:id="476" w:author="ATHANASIA-DANAI TSAOUSI" w:date="2021-01-04T16:02:00Z">
              <w:rPr>
                <w:lang w:val="en-US"/>
              </w:rPr>
            </w:rPrChange>
          </w:rPr>
          <w:t xml:space="preserve"> </w:t>
        </w:r>
        <w:r w:rsidR="004F0557">
          <w:t xml:space="preserve">με την εντολή </w:t>
        </w:r>
        <w:r w:rsidR="004F0557" w:rsidRPr="004F0557">
          <w:rPr>
            <w:rFonts w:cs="Times New Roman"/>
            <w:color w:val="000000"/>
            <w:kern w:val="0"/>
            <w:lang w:bidi="ar-SA"/>
            <w:rPrChange w:id="477" w:author="ATHANASIA-DANAI TSAOUSI" w:date="2021-01-04T16:03:00Z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rPrChange>
          </w:rPr>
          <w:t>tex.LoadImage(fileData)</w:t>
        </w:r>
      </w:ins>
      <w:ins w:id="478" w:author="ATHANASIA-DANAI TSAOUSI" w:date="2021-01-04T16:03:00Z">
        <w:r w:rsidR="004F0557">
          <w:rPr>
            <w:rFonts w:cs="Times New Roman"/>
            <w:color w:val="000000"/>
            <w:kern w:val="0"/>
            <w:lang w:bidi="ar-SA"/>
          </w:rPr>
          <w:t xml:space="preserve">.Τέλος κρατάμε το παλιό </w:t>
        </w:r>
      </w:ins>
      <w:ins w:id="479" w:author="ATHANASIA-DANAI TSAOUSI" w:date="2021-01-04T16:04:00Z">
        <w:r w:rsidR="004F0557">
          <w:rPr>
            <w:rFonts w:cs="Times New Roman"/>
            <w:color w:val="000000"/>
            <w:kern w:val="0"/>
            <w:lang w:val="en-US" w:bidi="ar-SA"/>
          </w:rPr>
          <w:t>texture</w:t>
        </w:r>
        <w:r w:rsidR="004F0557" w:rsidRPr="004F0557">
          <w:rPr>
            <w:rFonts w:cs="Times New Roman"/>
            <w:color w:val="000000"/>
            <w:kern w:val="0"/>
            <w:lang w:bidi="ar-SA"/>
            <w:rPrChange w:id="480" w:author="ATHANASIA-DANAI TSAOUSI" w:date="2021-01-04T16:04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 w:rsidR="004F0557">
          <w:rPr>
            <w:rFonts w:cs="Times New Roman"/>
            <w:color w:val="000000"/>
            <w:kern w:val="0"/>
            <w:lang w:bidi="ar-SA"/>
          </w:rPr>
          <w:t xml:space="preserve">και το ονομάζουμε </w:t>
        </w:r>
        <w:r w:rsidR="004F0557">
          <w:rPr>
            <w:rFonts w:cs="Times New Roman"/>
            <w:color w:val="000000"/>
            <w:kern w:val="0"/>
            <w:lang w:val="en-US" w:bidi="ar-SA"/>
          </w:rPr>
          <w:t>oldtex</w:t>
        </w:r>
        <w:r w:rsidR="004F0557" w:rsidRPr="004F0557">
          <w:rPr>
            <w:rFonts w:cs="Times New Roman"/>
            <w:color w:val="000000"/>
            <w:kern w:val="0"/>
            <w:lang w:bidi="ar-SA"/>
            <w:rPrChange w:id="481" w:author="ATHANASIA-DANAI TSAOUSI" w:date="2021-01-04T16:04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  <w:r w:rsidR="004F0557">
          <w:rPr>
            <w:rFonts w:cs="Times New Roman"/>
            <w:color w:val="000000"/>
            <w:kern w:val="0"/>
            <w:lang w:bidi="ar-SA"/>
          </w:rPr>
          <w:t xml:space="preserve">ώστε στην </w:t>
        </w:r>
        <w:r w:rsidR="004F0557">
          <w:rPr>
            <w:rFonts w:cs="Times New Roman"/>
            <w:color w:val="000000"/>
            <w:kern w:val="0"/>
            <w:lang w:val="en-US" w:bidi="ar-SA"/>
          </w:rPr>
          <w:t>update</w:t>
        </w:r>
        <w:r w:rsidR="004F0557" w:rsidRPr="004F0557">
          <w:rPr>
            <w:rFonts w:cs="Times New Roman"/>
            <w:color w:val="000000"/>
            <w:kern w:val="0"/>
            <w:lang w:bidi="ar-SA"/>
            <w:rPrChange w:id="482" w:author="ATHANASIA-DANAI TSAOUSI" w:date="2021-01-04T16:04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</w:ins>
      <w:ins w:id="483" w:author="ATHANASIA-DANAI TSAOUSI" w:date="2021-01-04T16:05:00Z">
        <w:r w:rsidR="004F0557">
          <w:rPr>
            <w:rFonts w:cs="Times New Roman"/>
            <w:color w:val="000000"/>
            <w:kern w:val="0"/>
            <w:lang w:bidi="ar-SA"/>
          </w:rPr>
          <w:t>οπότε</w:t>
        </w:r>
      </w:ins>
      <w:ins w:id="484" w:author="ATHANASIA-DANAI TSAOUSI" w:date="2021-01-04T16:04:00Z">
        <w:r w:rsidR="004F0557">
          <w:rPr>
            <w:rFonts w:cs="Times New Roman"/>
            <w:color w:val="000000"/>
            <w:kern w:val="0"/>
            <w:lang w:bidi="ar-SA"/>
          </w:rPr>
          <w:t xml:space="preserve"> το </w:t>
        </w:r>
        <w:r w:rsidR="004F0557">
          <w:rPr>
            <w:rFonts w:cs="Times New Roman"/>
            <w:color w:val="000000"/>
            <w:kern w:val="0"/>
            <w:lang w:val="en-US" w:bidi="ar-SA"/>
          </w:rPr>
          <w:t>t</w:t>
        </w:r>
        <w:r w:rsidR="004F0557" w:rsidRPr="004F0557">
          <w:rPr>
            <w:rFonts w:cs="Times New Roman"/>
            <w:color w:val="000000"/>
            <w:kern w:val="0"/>
            <w:lang w:bidi="ar-SA"/>
            <w:rPrChange w:id="485" w:author="ATHANASIA-DANAI TSAOUSI" w:date="2021-01-04T16:04:00Z">
              <w:rPr>
                <w:rFonts w:cs="Times New Roman"/>
                <w:color w:val="000000"/>
                <w:kern w:val="0"/>
                <w:lang w:val="en-US" w:bidi="ar-SA"/>
              </w:rPr>
            </w:rPrChange>
          </w:rPr>
          <w:t xml:space="preserve"> </w:t>
        </w:r>
      </w:ins>
      <w:ins w:id="486" w:author="ATHANASIA-DANAI TSAOUSI" w:date="2021-01-04T16:05:00Z">
        <w:r w:rsidR="004F0557">
          <w:rPr>
            <w:rFonts w:cs="Times New Roman"/>
            <w:color w:val="000000"/>
            <w:kern w:val="0"/>
            <w:lang w:bidi="ar-SA"/>
          </w:rPr>
          <w:t>πατιέται</w:t>
        </w:r>
      </w:ins>
      <w:ins w:id="487" w:author="ATHANASIA-DANAI TSAOUSI" w:date="2021-01-04T16:04:00Z">
        <w:r w:rsidR="004F0557">
          <w:rPr>
            <w:rFonts w:cs="Times New Roman"/>
            <w:color w:val="000000"/>
            <w:kern w:val="0"/>
            <w:lang w:bidi="ar-SA"/>
          </w:rPr>
          <w:t xml:space="preserve"> 2</w:t>
        </w:r>
        <w:r w:rsidR="004F0557" w:rsidRPr="004F0557">
          <w:rPr>
            <w:rFonts w:cs="Times New Roman"/>
            <w:color w:val="000000"/>
            <w:kern w:val="0"/>
            <w:vertAlign w:val="superscript"/>
            <w:lang w:bidi="ar-SA"/>
            <w:rPrChange w:id="488" w:author="ATHANASIA-DANAI TSAOUSI" w:date="2021-01-04T16:04:00Z">
              <w:rPr>
                <w:rFonts w:cs="Times New Roman"/>
                <w:color w:val="000000"/>
                <w:kern w:val="0"/>
                <w:lang w:bidi="ar-SA"/>
              </w:rPr>
            </w:rPrChange>
          </w:rPr>
          <w:t>η</w:t>
        </w:r>
        <w:r w:rsidR="004F0557">
          <w:rPr>
            <w:rFonts w:cs="Times New Roman"/>
            <w:color w:val="000000"/>
            <w:kern w:val="0"/>
            <w:lang w:bidi="ar-SA"/>
          </w:rPr>
          <w:t xml:space="preserve"> </w:t>
        </w:r>
      </w:ins>
      <w:ins w:id="489" w:author="ATHANASIA-DANAI TSAOUSI" w:date="2021-01-04T16:05:00Z">
        <w:r w:rsidR="004F0557">
          <w:rPr>
            <w:rFonts w:cs="Times New Roman"/>
            <w:color w:val="000000"/>
            <w:kern w:val="0"/>
            <w:lang w:bidi="ar-SA"/>
          </w:rPr>
          <w:t>φορά</w:t>
        </w:r>
      </w:ins>
      <w:ins w:id="490" w:author="ATHANASIA-DANAI TSAOUSI" w:date="2021-01-04T16:04:00Z">
        <w:r w:rsidR="004F0557">
          <w:rPr>
            <w:rFonts w:cs="Times New Roman"/>
            <w:color w:val="000000"/>
            <w:kern w:val="0"/>
            <w:lang w:bidi="ar-SA"/>
          </w:rPr>
          <w:t xml:space="preserve"> να το επαναφέρουμε στο </w:t>
        </w:r>
        <w:proofErr w:type="spellStart"/>
        <w:r w:rsidR="004F0557">
          <w:rPr>
            <w:rFonts w:cs="Times New Roman"/>
            <w:color w:val="000000"/>
            <w:kern w:val="0"/>
            <w:lang w:bidi="ar-SA"/>
          </w:rPr>
          <w:t>κυβο</w:t>
        </w:r>
        <w:proofErr w:type="spellEnd"/>
        <w:r w:rsidR="004F0557">
          <w:rPr>
            <w:rFonts w:cs="Times New Roman"/>
            <w:color w:val="000000"/>
            <w:kern w:val="0"/>
            <w:lang w:bidi="ar-SA"/>
          </w:rPr>
          <w:t>.</w:t>
        </w:r>
      </w:ins>
    </w:p>
    <w:p w14:paraId="566A8680" w14:textId="77777777" w:rsidR="00E22E8C" w:rsidRDefault="00E22E8C">
      <w:pPr>
        <w:pStyle w:val="Standard"/>
      </w:pPr>
    </w:p>
    <w:p w14:paraId="4FB6BD75" w14:textId="77777777" w:rsidR="00E22E8C" w:rsidRDefault="00E22E8C">
      <w:pPr>
        <w:pStyle w:val="Standard"/>
      </w:pPr>
    </w:p>
    <w:p w14:paraId="308F0CFE" w14:textId="77777777" w:rsidR="00E22E8C" w:rsidRDefault="00E22E8C">
      <w:pPr>
        <w:pStyle w:val="Standard"/>
      </w:pPr>
    </w:p>
    <w:p w14:paraId="7AF23DCB" w14:textId="77777777" w:rsidR="00E22E8C" w:rsidRDefault="00E22E8C">
      <w:pPr>
        <w:pStyle w:val="Standard"/>
      </w:pPr>
    </w:p>
    <w:p w14:paraId="3A398690" w14:textId="77777777" w:rsidR="00E22E8C" w:rsidRPr="00E05F1C" w:rsidRDefault="00537DCA">
      <w:pPr>
        <w:pStyle w:val="Standard"/>
      </w:pPr>
      <w:r>
        <w:rPr>
          <w:b/>
          <w:bCs/>
          <w:i/>
          <w:iCs/>
          <w:sz w:val="26"/>
          <w:szCs w:val="26"/>
          <w:u w:val="single"/>
          <w:lang w:val="en-US"/>
        </w:rPr>
        <w:t>Bonus</w:t>
      </w:r>
      <w:r w:rsidRPr="00E05F1C">
        <w:t>:</w:t>
      </w:r>
    </w:p>
    <w:p w14:paraId="4BEC18DB" w14:textId="77777777" w:rsidR="00E22E8C" w:rsidRPr="00E05F1C" w:rsidRDefault="00E22E8C">
      <w:pPr>
        <w:pStyle w:val="Standard"/>
      </w:pPr>
    </w:p>
    <w:p w14:paraId="3B825B88" w14:textId="132C2648" w:rsidR="00E22E8C" w:rsidRPr="00E05F1C" w:rsidRDefault="00537DCA">
      <w:pPr>
        <w:pStyle w:val="Standard"/>
      </w:pPr>
      <w:r w:rsidRPr="00E05F1C">
        <w:t>(</w:t>
      </w:r>
      <w:r>
        <w:rPr>
          <w:lang w:val="en-US"/>
        </w:rPr>
        <w:t>ii</w:t>
      </w:r>
      <w:r w:rsidRPr="00E05F1C">
        <w:t>)</w:t>
      </w:r>
      <w:del w:id="491" w:author="ATHANASIA-DANAI TSAOUSI" w:date="2021-01-04T15:18:00Z">
        <w:r w:rsidDel="00795EDA">
          <w:delText>Πραγματοποιειται</w:delText>
        </w:r>
      </w:del>
      <w:ins w:id="492" w:author="ATHANASIA-DANAI TSAOUSI" w:date="2021-01-04T15:18:00Z">
        <w:r w:rsidR="00795EDA">
          <w:t>Πραγματοποιείται</w:t>
        </w:r>
      </w:ins>
      <w:r>
        <w:t xml:space="preserve"> στην </w:t>
      </w:r>
      <w:r>
        <w:rPr>
          <w:lang w:val="en-US"/>
        </w:rPr>
        <w:t>LoadObjects</w:t>
      </w:r>
      <w:r w:rsidRPr="00E05F1C">
        <w:t xml:space="preserve"> </w:t>
      </w:r>
      <w:r>
        <w:t xml:space="preserve">στην </w:t>
      </w:r>
      <w:del w:id="493" w:author="ATHANASIA-DANAI TSAOUSI" w:date="2021-01-04T15:18:00Z">
        <w:r w:rsidDel="00795EDA">
          <w:delText>συναρτηση</w:delText>
        </w:r>
      </w:del>
      <w:ins w:id="494" w:author="ATHANASIA-DANAI TSAOUSI" w:date="2021-01-04T15:18:00Z">
        <w:r w:rsidR="00795EDA">
          <w:t>συνάρτηση</w:t>
        </w:r>
      </w:ins>
      <w:r>
        <w:t xml:space="preserve"> </w:t>
      </w:r>
      <w:r>
        <w:rPr>
          <w:lang w:val="en-US"/>
        </w:rPr>
        <w:t>Update</w:t>
      </w:r>
      <w:r w:rsidRPr="00E05F1C">
        <w:t xml:space="preserve"> .</w:t>
      </w:r>
    </w:p>
    <w:p w14:paraId="12FE3F4F" w14:textId="77777777" w:rsidR="00E22E8C" w:rsidRPr="00E05F1C" w:rsidRDefault="00E22E8C">
      <w:pPr>
        <w:pStyle w:val="Standard"/>
      </w:pPr>
    </w:p>
    <w:p w14:paraId="3ECF7771" w14:textId="02C4ECBD" w:rsidR="00E22E8C" w:rsidRPr="00E05F1C" w:rsidRDefault="00537DCA">
      <w:pPr>
        <w:pStyle w:val="Standard"/>
      </w:pPr>
      <w:r>
        <w:t>(</w:t>
      </w:r>
      <w:r>
        <w:rPr>
          <w:lang w:val="en-US"/>
        </w:rPr>
        <w:t>iii</w:t>
      </w:r>
      <w:r w:rsidRPr="00E05F1C">
        <w:t>)</w:t>
      </w:r>
      <w:del w:id="495" w:author="ATHANASIA-DANAI TSAOUSI" w:date="2021-01-04T15:18:00Z">
        <w:r w:rsidDel="00795EDA">
          <w:delText>Πραγματοποιειται</w:delText>
        </w:r>
      </w:del>
      <w:ins w:id="496" w:author="ATHANASIA-DANAI TSAOUSI" w:date="2021-01-04T15:18:00Z">
        <w:r w:rsidR="00795EDA">
          <w:t>Πραγματοποιείται</w:t>
        </w:r>
      </w:ins>
      <w:r>
        <w:t xml:space="preserve"> η αναπ</w:t>
      </w:r>
      <w:ins w:id="497" w:author="ATHANASIA-DANAI TSAOUSI" w:date="2021-01-04T15:19:00Z">
        <w:r w:rsidR="00795EDA">
          <w:t>ή</w:t>
        </w:r>
      </w:ins>
      <w:del w:id="498" w:author="ATHANASIA-DANAI TSAOUSI" w:date="2021-01-04T15:19:00Z">
        <w:r w:rsidDel="00795EDA">
          <w:delText>η</w:delText>
        </w:r>
      </w:del>
      <w:r>
        <w:t>δη</w:t>
      </w:r>
      <w:ins w:id="499" w:author="ATHANASIA-DANAI TSAOUSI" w:date="2021-01-04T15:19:00Z">
        <w:r w:rsidR="00795EDA">
          <w:t>ση</w:t>
        </w:r>
      </w:ins>
      <w:r>
        <w:t xml:space="preserve"> </w:t>
      </w:r>
      <w:del w:id="500" w:author="ATHANASIA-DANAI TSAOUSI" w:date="2021-01-04T15:20:00Z">
        <w:r w:rsidDel="00795EDA">
          <w:delText>κατα</w:delText>
        </w:r>
      </w:del>
      <w:ins w:id="501" w:author="ATHANASIA-DANAI TSAOUSI" w:date="2021-01-04T15:20:00Z">
        <w:r w:rsidR="00795EDA">
          <w:t>κατά</w:t>
        </w:r>
      </w:ins>
      <w:r>
        <w:t xml:space="preserve"> την </w:t>
      </w:r>
      <w:del w:id="502" w:author="ATHANASIA-DANAI TSAOUSI" w:date="2021-01-04T15:18:00Z">
        <w:r w:rsidDel="00795EDA">
          <w:delText>συγκρουση</w:delText>
        </w:r>
      </w:del>
      <w:ins w:id="503" w:author="ATHANASIA-DANAI TSAOUSI" w:date="2021-01-04T15:18:00Z">
        <w:r w:rsidR="00795EDA">
          <w:t>σύγκρουση</w:t>
        </w:r>
      </w:ins>
      <w:r>
        <w:t xml:space="preserve"> </w:t>
      </w:r>
      <w:del w:id="504" w:author="ATHANASIA-DANAI TSAOUSI" w:date="2021-01-04T15:20:00Z">
        <w:r w:rsidDel="00795EDA">
          <w:delText>μεταξυ</w:delText>
        </w:r>
      </w:del>
      <w:ins w:id="505" w:author="ATHANASIA-DANAI TSAOUSI" w:date="2021-01-04T15:20:00Z">
        <w:r w:rsidR="00795EDA">
          <w:t>μεταξύ</w:t>
        </w:r>
      </w:ins>
      <w:r>
        <w:t xml:space="preserve"> των </w:t>
      </w:r>
      <w:del w:id="506" w:author="ATHANASIA-DANAI TSAOUSI" w:date="2021-01-04T15:20:00Z">
        <w:r w:rsidDel="00795EDA">
          <w:delText>μικρων</w:delText>
        </w:r>
      </w:del>
      <w:ins w:id="507" w:author="ATHANASIA-DANAI TSAOUSI" w:date="2021-01-04T15:20:00Z">
        <w:r w:rsidR="00795EDA">
          <w:t>μικρών</w:t>
        </w:r>
      </w:ins>
      <w:r>
        <w:t xml:space="preserve"> </w:t>
      </w:r>
      <w:del w:id="508" w:author="ATHANASIA-DANAI TSAOUSI" w:date="2021-01-04T15:18:00Z">
        <w:r w:rsidDel="00795EDA">
          <w:delText>αντικειμενων</w:delText>
        </w:r>
      </w:del>
      <w:ins w:id="509" w:author="ATHANASIA-DANAI TSAOUSI" w:date="2021-01-04T15:18:00Z">
        <w:r w:rsidR="00795EDA">
          <w:t>αντικειμένων</w:t>
        </w:r>
      </w:ins>
      <w:r>
        <w:t xml:space="preserve"> με </w:t>
      </w:r>
      <w:del w:id="510" w:author="ATHANASIA-DANAI TSAOUSI" w:date="2021-01-04T15:20:00Z">
        <w:r w:rsidDel="00795EDA">
          <w:delText>χρηση</w:delText>
        </w:r>
      </w:del>
      <w:ins w:id="511" w:author="ATHANASIA-DANAI TSAOUSI" w:date="2021-01-04T15:20:00Z">
        <w:r w:rsidR="00795EDA">
          <w:t>χρήση</w:t>
        </w:r>
      </w:ins>
      <w:r>
        <w:t xml:space="preserve"> του </w:t>
      </w:r>
      <w:del w:id="512" w:author="ATHANASIA-DANAI TSAOUSI" w:date="2021-01-04T15:16:00Z">
        <w:r w:rsidDel="00795EDA">
          <w:rPr>
            <w:lang w:val="en-US"/>
          </w:rPr>
          <w:delText>Phyrical</w:delText>
        </w:r>
        <w:r w:rsidRPr="00E05F1C" w:rsidDel="00795EDA">
          <w:delText xml:space="preserve"> </w:delText>
        </w:r>
      </w:del>
      <w:ins w:id="513" w:author="ATHANASIA-DANAI TSAOUSI" w:date="2021-01-04T15:16:00Z">
        <w:r w:rsidR="00795EDA">
          <w:rPr>
            <w:lang w:val="en-US"/>
          </w:rPr>
          <w:t>Physical</w:t>
        </w:r>
        <w:r w:rsidR="00795EDA" w:rsidRPr="00E05F1C">
          <w:t xml:space="preserve"> </w:t>
        </w:r>
      </w:ins>
      <w:r>
        <w:rPr>
          <w:lang w:val="en-US"/>
        </w:rPr>
        <w:t>Material</w:t>
      </w:r>
      <w:r w:rsidRPr="00E05F1C">
        <w:t xml:space="preserve"> “</w:t>
      </w:r>
      <w:r>
        <w:rPr>
          <w:lang w:val="en-US"/>
        </w:rPr>
        <w:t>bounceMat</w:t>
      </w:r>
      <w:r w:rsidRPr="00E05F1C">
        <w:t xml:space="preserve">” </w:t>
      </w:r>
      <w:del w:id="514" w:author="ATHANASIA-DANAI TSAOUSI" w:date="2021-01-04T15:18:00Z">
        <w:r w:rsidDel="00795EDA">
          <w:delText>κατα</w:delText>
        </w:r>
      </w:del>
      <w:ins w:id="515" w:author="ATHANASIA-DANAI TSAOUSI" w:date="2021-01-04T15:18:00Z">
        <w:r w:rsidR="00795EDA">
          <w:t>κατά</w:t>
        </w:r>
      </w:ins>
      <w:r>
        <w:t xml:space="preserve"> την </w:t>
      </w:r>
      <w:del w:id="516" w:author="ATHANASIA-DANAI TSAOUSI" w:date="2021-01-04T15:20:00Z">
        <w:r w:rsidDel="00795EDA">
          <w:delText>δημιουργια</w:delText>
        </w:r>
      </w:del>
      <w:ins w:id="517" w:author="ATHANASIA-DANAI TSAOUSI" w:date="2021-01-04T15:20:00Z">
        <w:r w:rsidR="00795EDA">
          <w:t>δημιουργία</w:t>
        </w:r>
      </w:ins>
      <w:r>
        <w:t xml:space="preserve"> </w:t>
      </w:r>
      <w:del w:id="518" w:author="ATHANASIA-DANAI TSAOUSI" w:date="2021-01-04T15:20:00Z">
        <w:r w:rsidDel="00795EDA">
          <w:delText>καθε</w:delText>
        </w:r>
      </w:del>
      <w:ins w:id="519" w:author="ATHANASIA-DANAI TSAOUSI" w:date="2021-01-04T15:20:00Z">
        <w:r w:rsidR="00795EDA">
          <w:t>κάθε</w:t>
        </w:r>
      </w:ins>
      <w:r>
        <w:t xml:space="preserve"> </w:t>
      </w:r>
      <w:del w:id="520" w:author="ATHANASIA-DANAI TSAOUSI" w:date="2021-01-04T15:18:00Z">
        <w:r w:rsidDel="00795EDA">
          <w:delText>αντικειμενου</w:delText>
        </w:r>
      </w:del>
      <w:ins w:id="521" w:author="ATHANASIA-DANAI TSAOUSI" w:date="2021-01-04T15:18:00Z">
        <w:r w:rsidR="00795EDA">
          <w:t>αντικειμένου</w:t>
        </w:r>
      </w:ins>
      <w:r>
        <w:t xml:space="preserve"> (στις makeSphere, makeCylinder, makeCube).</w:t>
      </w:r>
    </w:p>
    <w:p w14:paraId="3825F74D" w14:textId="77777777" w:rsidR="00E22E8C" w:rsidRDefault="00E22E8C">
      <w:pPr>
        <w:pStyle w:val="Standard"/>
      </w:pPr>
    </w:p>
    <w:p w14:paraId="238D293B" w14:textId="78A1BCA0" w:rsidR="00E22E8C" w:rsidRPr="00E05F1C" w:rsidRDefault="00537DCA">
      <w:pPr>
        <w:pStyle w:val="Standard"/>
      </w:pPr>
      <w:r w:rsidRPr="00E05F1C">
        <w:t>(</w:t>
      </w:r>
      <w:r>
        <w:rPr>
          <w:lang w:val="en-US"/>
        </w:rPr>
        <w:t>v</w:t>
      </w:r>
      <w:r w:rsidRPr="00E05F1C">
        <w:t>)</w:t>
      </w:r>
      <w:r>
        <w:t xml:space="preserve">Για να </w:t>
      </w:r>
      <w:del w:id="522" w:author="ATHANASIA-DANAI TSAOUSI" w:date="2021-01-04T15:18:00Z">
        <w:r w:rsidDel="00795EDA">
          <w:delText>μπορουν</w:delText>
        </w:r>
      </w:del>
      <w:ins w:id="523" w:author="ATHANASIA-DANAI TSAOUSI" w:date="2021-01-04T15:18:00Z">
        <w:r w:rsidR="00795EDA">
          <w:t>μπορούν</w:t>
        </w:r>
      </w:ins>
      <w:r>
        <w:t xml:space="preserve"> </w:t>
      </w:r>
      <w:del w:id="524" w:author="ATHANASIA-DANAI TSAOUSI" w:date="2021-01-04T15:20:00Z">
        <w:r w:rsidDel="00795EDA">
          <w:delText>κατα</w:delText>
        </w:r>
      </w:del>
      <w:ins w:id="525" w:author="ATHANASIA-DANAI TSAOUSI" w:date="2021-01-04T15:20:00Z">
        <w:r w:rsidR="00795EDA">
          <w:t>κατά</w:t>
        </w:r>
      </w:ins>
      <w:r>
        <w:t xml:space="preserve"> την </w:t>
      </w:r>
      <w:del w:id="526" w:author="ATHANASIA-DANAI TSAOUSI" w:date="2021-01-04T15:20:00Z">
        <w:r w:rsidDel="00795EDA">
          <w:delText>συγκρουση</w:delText>
        </w:r>
      </w:del>
      <w:ins w:id="527" w:author="ATHANASIA-DANAI TSAOUSI" w:date="2021-01-04T15:20:00Z">
        <w:r w:rsidR="00795EDA">
          <w:t>σύγκρουση</w:t>
        </w:r>
      </w:ins>
      <w:r>
        <w:t xml:space="preserve"> τα </w:t>
      </w:r>
      <w:del w:id="528" w:author="ATHANASIA-DANAI TSAOUSI" w:date="2021-01-04T15:18:00Z">
        <w:r w:rsidDel="00795EDA">
          <w:delText>αντικειμενα</w:delText>
        </w:r>
      </w:del>
      <w:ins w:id="529" w:author="ATHANASIA-DANAI TSAOUSI" w:date="2021-01-04T15:18:00Z">
        <w:r w:rsidR="00795EDA">
          <w:t>αντικείμενα</w:t>
        </w:r>
      </w:ins>
      <w:r>
        <w:t xml:space="preserve"> με τον </w:t>
      </w:r>
      <w:del w:id="530" w:author="ATHANASIA-DANAI TSAOUSI" w:date="2021-01-04T15:20:00Z">
        <w:r w:rsidDel="00795EDA">
          <w:delText>παικτη</w:delText>
        </w:r>
      </w:del>
      <w:ins w:id="531" w:author="ATHANASIA-DANAI TSAOUSI" w:date="2021-01-04T15:20:00Z">
        <w:r w:rsidR="00795EDA">
          <w:t>παίκτη</w:t>
        </w:r>
      </w:ins>
      <w:r>
        <w:t xml:space="preserve"> που </w:t>
      </w:r>
      <w:del w:id="532" w:author="ATHANASIA-DANAI TSAOUSI" w:date="2021-01-04T15:18:00Z">
        <w:r w:rsidDel="00795EDA">
          <w:delText>κουβαλα</w:delText>
        </w:r>
      </w:del>
      <w:ins w:id="533" w:author="ATHANASIA-DANAI TSAOUSI" w:date="2021-01-04T15:18:00Z">
        <w:r w:rsidR="00795EDA">
          <w:t>κουβαλά</w:t>
        </w:r>
      </w:ins>
      <w:r>
        <w:t xml:space="preserve"> την </w:t>
      </w:r>
      <w:del w:id="534" w:author="ATHANASIA-DANAI TSAOUSI" w:date="2021-01-04T15:20:00Z">
        <w:r w:rsidDel="00795EDA">
          <w:delText>καμερα</w:delText>
        </w:r>
      </w:del>
      <w:ins w:id="535" w:author="ATHANASIA-DANAI TSAOUSI" w:date="2021-01-04T15:20:00Z">
        <w:r w:rsidR="00795EDA">
          <w:t>κάμερα</w:t>
        </w:r>
      </w:ins>
      <w:r>
        <w:t xml:space="preserve"> και να </w:t>
      </w:r>
      <w:del w:id="536" w:author="ATHANASIA-DANAI TSAOUSI" w:date="2021-01-04T15:18:00Z">
        <w:r w:rsidDel="00795EDA">
          <w:delText>αναπηδουν</w:delText>
        </w:r>
      </w:del>
      <w:ins w:id="537" w:author="ATHANASIA-DANAI TSAOUSI" w:date="2021-01-04T15:18:00Z">
        <w:r w:rsidR="00795EDA">
          <w:t>αναπηδούν</w:t>
        </w:r>
      </w:ins>
      <w:r>
        <w:t xml:space="preserve"> ,</w:t>
      </w:r>
      <w:del w:id="538" w:author="ATHANASIA-DANAI TSAOUSI" w:date="2021-01-04T15:20:00Z">
        <w:r w:rsidDel="00795EDA">
          <w:delText>εχουμε</w:delText>
        </w:r>
      </w:del>
      <w:ins w:id="539" w:author="ATHANASIA-DANAI TSAOUSI" w:date="2021-01-04T15:20:00Z">
        <w:r w:rsidR="00795EDA">
          <w:t>έχουμε</w:t>
        </w:r>
      </w:ins>
      <w:r>
        <w:t xml:space="preserve"> </w:t>
      </w:r>
      <w:del w:id="540" w:author="ATHANASIA-DANAI TSAOUSI" w:date="2021-01-04T15:20:00Z">
        <w:r w:rsidDel="00795EDA">
          <w:delText>βαλει</w:delText>
        </w:r>
      </w:del>
      <w:ins w:id="541" w:author="ATHANASIA-DANAI TSAOUSI" w:date="2021-01-04T15:20:00Z">
        <w:r w:rsidR="00795EDA">
          <w:t>βάλει</w:t>
        </w:r>
      </w:ins>
      <w:r>
        <w:t xml:space="preserve"> στο </w:t>
      </w:r>
      <w:r>
        <w:rPr>
          <w:lang w:val="en-US"/>
        </w:rPr>
        <w:t>Capsule</w:t>
      </w:r>
      <w:r w:rsidRPr="00E05F1C">
        <w:t xml:space="preserve"> </w:t>
      </w:r>
      <w:del w:id="542" w:author="ATHANASIA-DANAI TSAOUSI" w:date="2021-01-04T15:18:00Z">
        <w:r w:rsidDel="00795EDA">
          <w:delText>ενα</w:delText>
        </w:r>
      </w:del>
      <w:ins w:id="543" w:author="ATHANASIA-DANAI TSAOUSI" w:date="2021-01-04T15:18:00Z">
        <w:r w:rsidR="00795EDA">
          <w:t>ένα</w:t>
        </w:r>
      </w:ins>
      <w:r>
        <w:t xml:space="preserve"> </w:t>
      </w:r>
      <w:r>
        <w:rPr>
          <w:lang w:val="en-US"/>
        </w:rPr>
        <w:t>Capsule</w:t>
      </w:r>
      <w:r w:rsidRPr="00E05F1C">
        <w:t xml:space="preserve"> </w:t>
      </w:r>
      <w:r>
        <w:rPr>
          <w:lang w:val="en-US"/>
        </w:rPr>
        <w:t>Collider</w:t>
      </w:r>
      <w:r w:rsidRPr="00E05F1C">
        <w:t>.</w:t>
      </w:r>
    </w:p>
    <w:p w14:paraId="79737141" w14:textId="77777777" w:rsidR="00E22E8C" w:rsidRDefault="00E22E8C">
      <w:pPr>
        <w:pStyle w:val="Standard"/>
      </w:pPr>
    </w:p>
    <w:p w14:paraId="5CCCCCFD" w14:textId="77777777" w:rsidR="00E22E8C" w:rsidRDefault="00E22E8C">
      <w:pPr>
        <w:pStyle w:val="Standard"/>
      </w:pPr>
    </w:p>
    <w:p w14:paraId="37E0E1D9" w14:textId="77777777" w:rsidR="00E22E8C" w:rsidDel="004858C9" w:rsidRDefault="00E22E8C">
      <w:pPr>
        <w:pStyle w:val="Standard"/>
        <w:rPr>
          <w:del w:id="544" w:author="ATHANASIA-DANAI TSAOUSI" w:date="2021-03-27T03:30:00Z"/>
        </w:rPr>
      </w:pPr>
    </w:p>
    <w:p w14:paraId="494516CD" w14:textId="409CF364" w:rsidR="00E22E8C" w:rsidDel="004858C9" w:rsidRDefault="00E22E8C">
      <w:pPr>
        <w:pStyle w:val="Standard"/>
        <w:rPr>
          <w:del w:id="545" w:author="ATHANASIA-DANAI TSAOUSI" w:date="2021-03-27T03:30:00Z"/>
        </w:rPr>
      </w:pPr>
    </w:p>
    <w:p w14:paraId="7A888F8F" w14:textId="60322D46" w:rsidR="00E22E8C" w:rsidDel="004858C9" w:rsidRDefault="00E22E8C">
      <w:pPr>
        <w:pStyle w:val="Standard"/>
        <w:rPr>
          <w:del w:id="546" w:author="ATHANASIA-DANAI TSAOUSI" w:date="2021-03-27T03:30:00Z"/>
        </w:rPr>
      </w:pPr>
    </w:p>
    <w:p w14:paraId="63F86007" w14:textId="7FFFD07C" w:rsidR="00E22E8C" w:rsidDel="004858C9" w:rsidRDefault="00E22E8C">
      <w:pPr>
        <w:pStyle w:val="Standard"/>
        <w:rPr>
          <w:del w:id="547" w:author="ATHANASIA-DANAI TSAOUSI" w:date="2021-03-27T03:30:00Z"/>
        </w:rPr>
      </w:pPr>
    </w:p>
    <w:p w14:paraId="4A88C8C8" w14:textId="13EE2122" w:rsidR="00E22E8C" w:rsidDel="004858C9" w:rsidRDefault="00E22E8C">
      <w:pPr>
        <w:pStyle w:val="Standard"/>
        <w:rPr>
          <w:del w:id="548" w:author="ATHANASIA-DANAI TSAOUSI" w:date="2021-03-27T03:30:00Z"/>
        </w:rPr>
      </w:pPr>
    </w:p>
    <w:p w14:paraId="7C8B6B22" w14:textId="4548BAB3" w:rsidR="00E22E8C" w:rsidRPr="00E05F1C" w:rsidDel="004858C9" w:rsidRDefault="00537DCA">
      <w:pPr>
        <w:pStyle w:val="Standard"/>
        <w:rPr>
          <w:del w:id="549" w:author="ATHANASIA-DANAI TSAOUSI" w:date="2021-03-27T03:30:00Z"/>
        </w:rPr>
      </w:pPr>
      <w:del w:id="550" w:author="ATHANASIA-DANAI TSAOUSI" w:date="2021-03-27T03:30:00Z">
        <w:r w:rsidDel="004858C9">
          <w:rPr>
            <w:b/>
            <w:bCs/>
            <w:lang w:val="en-US"/>
          </w:rPr>
          <w:delText>Links</w:delText>
        </w:r>
        <w:r w:rsidRPr="00E05F1C" w:rsidDel="004858C9">
          <w:delText>:</w:delText>
        </w:r>
      </w:del>
    </w:p>
    <w:p w14:paraId="0B99E653" w14:textId="3F8A20F1" w:rsidR="00E22E8C" w:rsidRPr="00E05F1C" w:rsidDel="004858C9" w:rsidRDefault="00194669">
      <w:pPr>
        <w:pStyle w:val="Standard"/>
        <w:rPr>
          <w:del w:id="551" w:author="ATHANASIA-DANAI TSAOUSI" w:date="2021-03-27T03:30:00Z"/>
        </w:rPr>
      </w:pPr>
      <w:del w:id="552" w:author="ATHANASIA-DANAI TSAOUSI" w:date="2021-03-27T03:30:00Z">
        <w:r w:rsidDel="004858C9">
          <w:fldChar w:fldCharType="begin"/>
        </w:r>
        <w:r w:rsidDel="004858C9">
          <w:delInstrText xml:space="preserve"> HYPERLINK "https://docs.unity3d.com/ScriptReference/PhysicMaterial.html?_ga=2.1855668.443189383.1609704681-1147040739.1607336705" </w:delInstrText>
        </w:r>
        <w:r w:rsidDel="004858C9">
          <w:fldChar w:fldCharType="separate"/>
        </w:r>
        <w:r w:rsidR="00537DCA" w:rsidDel="004858C9">
          <w:rPr>
            <w:lang w:val="en-US"/>
          </w:rPr>
          <w:delText>https</w:delText>
        </w:r>
        <w:r w:rsidR="00537DCA" w:rsidRPr="00E05F1C" w:rsidDel="004858C9">
          <w:delText>://</w:delText>
        </w:r>
        <w:r w:rsidR="00537DCA" w:rsidDel="004858C9">
          <w:rPr>
            <w:lang w:val="en-US"/>
          </w:rPr>
          <w:delText>docs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unity</w:delText>
        </w:r>
        <w:r w:rsidR="00537DCA" w:rsidRPr="00E05F1C" w:rsidDel="004858C9">
          <w:delText>3</w:delText>
        </w:r>
        <w:r w:rsidR="00537DCA" w:rsidDel="004858C9">
          <w:rPr>
            <w:lang w:val="en-US"/>
          </w:rPr>
          <w:delText>d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com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ScriptReference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PhysicMaterial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html</w:delText>
        </w:r>
        <w:r w:rsidR="00537DCA" w:rsidRPr="00E05F1C" w:rsidDel="004858C9">
          <w:delText>?_</w:delText>
        </w:r>
        <w:r w:rsidR="00537DCA" w:rsidDel="004858C9">
          <w:rPr>
            <w:lang w:val="en-US"/>
          </w:rPr>
          <w:delText>ga</w:delText>
        </w:r>
        <w:r w:rsidR="00537DCA" w:rsidRPr="00E05F1C" w:rsidDel="004858C9">
          <w:delText>=2.1855668.443189383.1609704681-1147040739.1607336705</w:delText>
        </w:r>
        <w:r w:rsidDel="004858C9">
          <w:fldChar w:fldCharType="end"/>
        </w:r>
      </w:del>
    </w:p>
    <w:p w14:paraId="2A25B214" w14:textId="311E9930" w:rsidR="00E22E8C" w:rsidRPr="00E05F1C" w:rsidDel="004858C9" w:rsidRDefault="00E22E8C">
      <w:pPr>
        <w:pStyle w:val="Standard"/>
        <w:rPr>
          <w:del w:id="553" w:author="ATHANASIA-DANAI TSAOUSI" w:date="2021-03-27T03:30:00Z"/>
        </w:rPr>
      </w:pPr>
    </w:p>
    <w:p w14:paraId="032D7E63" w14:textId="0384AAF5" w:rsidR="00E22E8C" w:rsidRPr="00E05F1C" w:rsidDel="004858C9" w:rsidRDefault="00194669">
      <w:pPr>
        <w:pStyle w:val="Standard"/>
        <w:rPr>
          <w:del w:id="554" w:author="ATHANASIA-DANAI TSAOUSI" w:date="2021-03-27T03:30:00Z"/>
        </w:rPr>
      </w:pPr>
      <w:del w:id="555" w:author="ATHANASIA-DANAI TSAOUSI" w:date="2021-03-27T03:30:00Z">
        <w:r w:rsidDel="004858C9">
          <w:fldChar w:fldCharType="begin"/>
        </w:r>
        <w:r w:rsidDel="004858C9">
          <w:delInstrText xml:space="preserve"> HY</w:delInstrText>
        </w:r>
        <w:r w:rsidDel="004858C9">
          <w:delInstrText xml:space="preserve">PERLINK "https://docs.unity3d.com/ScriptReference/Collider.html?_ga=2.197884970.443189383.1609704681-1147040739.1607336705" </w:delInstrText>
        </w:r>
        <w:r w:rsidDel="004858C9">
          <w:fldChar w:fldCharType="separate"/>
        </w:r>
        <w:r w:rsidR="00537DCA" w:rsidDel="004858C9">
          <w:rPr>
            <w:lang w:val="en-US"/>
          </w:rPr>
          <w:delText>https</w:delText>
        </w:r>
        <w:r w:rsidR="00537DCA" w:rsidRPr="00E05F1C" w:rsidDel="004858C9">
          <w:delText>://</w:delText>
        </w:r>
        <w:r w:rsidR="00537DCA" w:rsidDel="004858C9">
          <w:rPr>
            <w:lang w:val="en-US"/>
          </w:rPr>
          <w:delText>docs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unity</w:delText>
        </w:r>
        <w:r w:rsidR="00537DCA" w:rsidRPr="00E05F1C" w:rsidDel="004858C9">
          <w:delText>3</w:delText>
        </w:r>
        <w:r w:rsidR="00537DCA" w:rsidDel="004858C9">
          <w:rPr>
            <w:lang w:val="en-US"/>
          </w:rPr>
          <w:delText>d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com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ScriptReference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Collider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html</w:delText>
        </w:r>
        <w:r w:rsidR="00537DCA" w:rsidRPr="00E05F1C" w:rsidDel="004858C9">
          <w:delText>?_</w:delText>
        </w:r>
        <w:r w:rsidR="00537DCA" w:rsidDel="004858C9">
          <w:rPr>
            <w:lang w:val="en-US"/>
          </w:rPr>
          <w:delText>ga</w:delText>
        </w:r>
        <w:r w:rsidR="00537DCA" w:rsidRPr="00E05F1C" w:rsidDel="004858C9">
          <w:delText>=2.197884970.443189383.1609704681-1147040739.1607336705</w:delText>
        </w:r>
        <w:r w:rsidDel="004858C9">
          <w:fldChar w:fldCharType="end"/>
        </w:r>
      </w:del>
    </w:p>
    <w:p w14:paraId="03565CA2" w14:textId="139F1B19" w:rsidR="00E22E8C" w:rsidRPr="00E05F1C" w:rsidDel="004858C9" w:rsidRDefault="00E22E8C">
      <w:pPr>
        <w:pStyle w:val="Standard"/>
        <w:rPr>
          <w:del w:id="556" w:author="ATHANASIA-DANAI TSAOUSI" w:date="2021-03-27T03:30:00Z"/>
        </w:rPr>
      </w:pPr>
    </w:p>
    <w:p w14:paraId="232C5CF7" w14:textId="701D36E9" w:rsidR="00E22E8C" w:rsidRPr="00E05F1C" w:rsidDel="004858C9" w:rsidRDefault="00194669">
      <w:pPr>
        <w:pStyle w:val="Standard"/>
        <w:rPr>
          <w:del w:id="557" w:author="ATHANASIA-DANAI TSAOUSI" w:date="2021-03-27T03:30:00Z"/>
        </w:rPr>
      </w:pPr>
      <w:del w:id="558" w:author="ATHANASIA-DANAI TSAOUSI" w:date="2021-03-27T03:30:00Z">
        <w:r w:rsidDel="004858C9">
          <w:fldChar w:fldCharType="begin"/>
        </w:r>
        <w:r w:rsidDel="004858C9">
          <w:delInstrText xml:space="preserve"> HYPERLINK "ht</w:delInstrText>
        </w:r>
        <w:r w:rsidDel="004858C9">
          <w:delInstrText xml:space="preserve">tps://www.youtube.com/watch?v=6C4KfuW2q8Y" </w:delInstrText>
        </w:r>
        <w:r w:rsidDel="004858C9">
          <w:fldChar w:fldCharType="separate"/>
        </w:r>
        <w:r w:rsidR="00537DCA" w:rsidDel="004858C9">
          <w:rPr>
            <w:lang w:val="en-US"/>
          </w:rPr>
          <w:delText>https</w:delText>
        </w:r>
        <w:r w:rsidR="00537DCA" w:rsidRPr="00E05F1C" w:rsidDel="004858C9">
          <w:delText>://</w:delText>
        </w:r>
        <w:r w:rsidR="00537DCA" w:rsidDel="004858C9">
          <w:rPr>
            <w:lang w:val="en-US"/>
          </w:rPr>
          <w:delText>www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youtube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com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watch</w:delText>
        </w:r>
        <w:r w:rsidR="00537DCA" w:rsidRPr="00E05F1C" w:rsidDel="004858C9">
          <w:delText>?</w:delText>
        </w:r>
        <w:r w:rsidR="00537DCA" w:rsidDel="004858C9">
          <w:rPr>
            <w:lang w:val="en-US"/>
          </w:rPr>
          <w:delText>v</w:delText>
        </w:r>
        <w:r w:rsidR="00537DCA" w:rsidRPr="00E05F1C" w:rsidDel="004858C9">
          <w:delText>=6</w:delText>
        </w:r>
        <w:r w:rsidR="00537DCA" w:rsidDel="004858C9">
          <w:rPr>
            <w:lang w:val="en-US"/>
          </w:rPr>
          <w:delText>C</w:delText>
        </w:r>
        <w:r w:rsidR="00537DCA" w:rsidRPr="00E05F1C" w:rsidDel="004858C9">
          <w:delText>4</w:delText>
        </w:r>
        <w:r w:rsidR="00537DCA" w:rsidDel="004858C9">
          <w:rPr>
            <w:lang w:val="en-US"/>
          </w:rPr>
          <w:delText>KfuW</w:delText>
        </w:r>
        <w:r w:rsidR="00537DCA" w:rsidRPr="00E05F1C" w:rsidDel="004858C9">
          <w:delText>2</w:delText>
        </w:r>
        <w:r w:rsidR="00537DCA" w:rsidDel="004858C9">
          <w:rPr>
            <w:lang w:val="en-US"/>
          </w:rPr>
          <w:delText>q</w:delText>
        </w:r>
        <w:r w:rsidR="00537DCA" w:rsidRPr="00E05F1C" w:rsidDel="004858C9">
          <w:delText>8</w:delText>
        </w:r>
        <w:r w:rsidR="00537DCA" w:rsidDel="004858C9">
          <w:rPr>
            <w:lang w:val="en-US"/>
          </w:rPr>
          <w:delText>Y</w:delText>
        </w:r>
        <w:r w:rsidDel="004858C9">
          <w:rPr>
            <w:lang w:val="en-US"/>
          </w:rPr>
          <w:fldChar w:fldCharType="end"/>
        </w:r>
      </w:del>
    </w:p>
    <w:p w14:paraId="77F73D58" w14:textId="2B6EFEA3" w:rsidR="00E22E8C" w:rsidRPr="00E05F1C" w:rsidDel="004858C9" w:rsidRDefault="00194669">
      <w:pPr>
        <w:pStyle w:val="Standard"/>
        <w:rPr>
          <w:del w:id="559" w:author="ATHANASIA-DANAI TSAOUSI" w:date="2021-03-27T03:30:00Z"/>
        </w:rPr>
      </w:pPr>
      <w:del w:id="560" w:author="ATHANASIA-DANAI TSAOUSI" w:date="2021-03-27T03:30:00Z">
        <w:r w:rsidDel="004858C9">
          <w:fldChar w:fldCharType="begin"/>
        </w:r>
        <w:r w:rsidDel="004858C9">
          <w:delInstrText xml:space="preserve"> HYPERLINK "https://www.youtube.com/watch?v=dLYTwDQmjdo" </w:delInstrText>
        </w:r>
        <w:r w:rsidDel="004858C9">
          <w:fldChar w:fldCharType="separate"/>
        </w:r>
        <w:r w:rsidR="00537DCA" w:rsidDel="004858C9">
          <w:rPr>
            <w:lang w:val="en-US"/>
          </w:rPr>
          <w:delText>https</w:delText>
        </w:r>
        <w:r w:rsidR="00537DCA" w:rsidRPr="00E05F1C" w:rsidDel="004858C9">
          <w:delText>://</w:delText>
        </w:r>
        <w:r w:rsidR="00537DCA" w:rsidDel="004858C9">
          <w:rPr>
            <w:lang w:val="en-US"/>
          </w:rPr>
          <w:delText>www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youtube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com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watch</w:delText>
        </w:r>
        <w:r w:rsidR="00537DCA" w:rsidRPr="00E05F1C" w:rsidDel="004858C9">
          <w:delText>?</w:delText>
        </w:r>
        <w:r w:rsidR="00537DCA" w:rsidDel="004858C9">
          <w:rPr>
            <w:lang w:val="en-US"/>
          </w:rPr>
          <w:delText>v</w:delText>
        </w:r>
        <w:r w:rsidR="00537DCA" w:rsidRPr="00E05F1C" w:rsidDel="004858C9">
          <w:delText>=</w:delText>
        </w:r>
        <w:r w:rsidR="00537DCA" w:rsidDel="004858C9">
          <w:rPr>
            <w:lang w:val="en-US"/>
          </w:rPr>
          <w:delText>dLYTwDQmjdo</w:delText>
        </w:r>
        <w:r w:rsidDel="004858C9">
          <w:rPr>
            <w:lang w:val="en-US"/>
          </w:rPr>
          <w:fldChar w:fldCharType="end"/>
        </w:r>
      </w:del>
    </w:p>
    <w:p w14:paraId="62F950D1" w14:textId="5C2B79CC" w:rsidR="00E22E8C" w:rsidRPr="00E05F1C" w:rsidDel="004858C9" w:rsidRDefault="00E22E8C">
      <w:pPr>
        <w:pStyle w:val="Standard"/>
        <w:rPr>
          <w:del w:id="561" w:author="ATHANASIA-DANAI TSAOUSI" w:date="2021-03-27T03:30:00Z"/>
        </w:rPr>
      </w:pPr>
    </w:p>
    <w:p w14:paraId="119E3D1E" w14:textId="3C65BBF0" w:rsidR="00E22E8C" w:rsidRPr="00E05F1C" w:rsidDel="004858C9" w:rsidRDefault="00194669">
      <w:pPr>
        <w:pStyle w:val="Standard"/>
        <w:rPr>
          <w:del w:id="562" w:author="ATHANASIA-DANAI TSAOUSI" w:date="2021-03-27T03:30:00Z"/>
        </w:rPr>
      </w:pPr>
      <w:del w:id="563" w:author="ATHANASIA-DANAI TSAOUSI" w:date="2021-03-27T03:30:00Z">
        <w:r w:rsidDel="004858C9">
          <w:fldChar w:fldCharType="begin"/>
        </w:r>
        <w:r w:rsidDel="004858C9">
          <w:delInstrText xml:space="preserve"> HYPERLINK "https://docs.unity3d.com/Manual/class-Rigidbody.html" </w:delInstrText>
        </w:r>
        <w:r w:rsidDel="004858C9">
          <w:fldChar w:fldCharType="separate"/>
        </w:r>
        <w:r w:rsidR="00537DCA" w:rsidDel="004858C9">
          <w:rPr>
            <w:lang w:val="en-US"/>
          </w:rPr>
          <w:delText>https</w:delText>
        </w:r>
        <w:r w:rsidR="00537DCA" w:rsidRPr="00E05F1C" w:rsidDel="004858C9">
          <w:delText>://</w:delText>
        </w:r>
        <w:r w:rsidR="00537DCA" w:rsidDel="004858C9">
          <w:rPr>
            <w:lang w:val="en-US"/>
          </w:rPr>
          <w:delText>docs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unity</w:delText>
        </w:r>
        <w:r w:rsidR="00537DCA" w:rsidRPr="00E05F1C" w:rsidDel="004858C9">
          <w:delText>3</w:delText>
        </w:r>
        <w:r w:rsidR="00537DCA" w:rsidDel="004858C9">
          <w:rPr>
            <w:lang w:val="en-US"/>
          </w:rPr>
          <w:delText>d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com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Manual</w:delText>
        </w:r>
        <w:r w:rsidR="00537DCA" w:rsidRPr="00E05F1C" w:rsidDel="004858C9">
          <w:delText>/</w:delText>
        </w:r>
        <w:r w:rsidR="00537DCA" w:rsidDel="004858C9">
          <w:rPr>
            <w:lang w:val="en-US"/>
          </w:rPr>
          <w:delText>class</w:delText>
        </w:r>
        <w:r w:rsidR="00537DCA" w:rsidRPr="00E05F1C" w:rsidDel="004858C9">
          <w:delText>-</w:delText>
        </w:r>
        <w:r w:rsidR="00537DCA" w:rsidDel="004858C9">
          <w:rPr>
            <w:lang w:val="en-US"/>
          </w:rPr>
          <w:delText>Rigidbody</w:delText>
        </w:r>
        <w:r w:rsidR="00537DCA" w:rsidRPr="00E05F1C" w:rsidDel="004858C9">
          <w:delText>.</w:delText>
        </w:r>
        <w:r w:rsidR="00537DCA" w:rsidDel="004858C9">
          <w:rPr>
            <w:lang w:val="en-US"/>
          </w:rPr>
          <w:delText>html</w:delText>
        </w:r>
        <w:r w:rsidDel="004858C9">
          <w:rPr>
            <w:lang w:val="en-US"/>
          </w:rPr>
          <w:fldChar w:fldCharType="end"/>
        </w:r>
      </w:del>
    </w:p>
    <w:p w14:paraId="7E9B5D8B" w14:textId="77777777" w:rsidR="00E22E8C" w:rsidRPr="00E05F1C" w:rsidRDefault="00E22E8C">
      <w:pPr>
        <w:pStyle w:val="Standard"/>
      </w:pPr>
    </w:p>
    <w:sectPr w:rsidR="00E22E8C" w:rsidRPr="00E05F1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64450" w14:textId="77777777" w:rsidR="00194669" w:rsidRDefault="00194669">
      <w:r>
        <w:separator/>
      </w:r>
    </w:p>
  </w:endnote>
  <w:endnote w:type="continuationSeparator" w:id="0">
    <w:p w14:paraId="00A58010" w14:textId="77777777" w:rsidR="00194669" w:rsidRDefault="0019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6D2F" w14:textId="77777777" w:rsidR="00194669" w:rsidRDefault="00194669">
      <w:r>
        <w:rPr>
          <w:color w:val="000000"/>
        </w:rPr>
        <w:separator/>
      </w:r>
    </w:p>
  </w:footnote>
  <w:footnote w:type="continuationSeparator" w:id="0">
    <w:p w14:paraId="7D723E6A" w14:textId="77777777" w:rsidR="00194669" w:rsidRDefault="0019466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THANASIA-DANAI TSAOUSI">
    <w15:presenceInfo w15:providerId="None" w15:userId="ATHANASIA-DANAI TSAOUS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C"/>
    <w:rsid w:val="00147B27"/>
    <w:rsid w:val="00194669"/>
    <w:rsid w:val="0031086A"/>
    <w:rsid w:val="00372D1D"/>
    <w:rsid w:val="00460A24"/>
    <w:rsid w:val="004858C9"/>
    <w:rsid w:val="004F0557"/>
    <w:rsid w:val="00537DCA"/>
    <w:rsid w:val="005F23F3"/>
    <w:rsid w:val="007544D3"/>
    <w:rsid w:val="00795EDA"/>
    <w:rsid w:val="00A776E2"/>
    <w:rsid w:val="00A8471D"/>
    <w:rsid w:val="00AA6379"/>
    <w:rsid w:val="00BD4B6E"/>
    <w:rsid w:val="00E05F1C"/>
    <w:rsid w:val="00E171FF"/>
    <w:rsid w:val="00E22E8C"/>
    <w:rsid w:val="00F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C4D3"/>
  <w15:docId w15:val="{14D24B9E-5193-4ED9-B4EB-59F8091A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3"/>
        <w:sz w:val="24"/>
        <w:szCs w:val="24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B2DF-4BD3-4185-9E93-4BB82353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Pinelopi</dc:creator>
  <cp:lastModifiedBy>ATHANASIA-DANAI TSAOUSI</cp:lastModifiedBy>
  <cp:revision>6</cp:revision>
  <dcterms:created xsi:type="dcterms:W3CDTF">2021-01-04T13:48:00Z</dcterms:created>
  <dcterms:modified xsi:type="dcterms:W3CDTF">2021-03-27T01:30:00Z</dcterms:modified>
</cp:coreProperties>
</file>